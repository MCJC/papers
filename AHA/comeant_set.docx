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5DDB5" w14:textId="6A1BB5D2" w:rsidR="00A660CA" w:rsidRPr="00D322F1" w:rsidRDefault="00562DF2">
      <w:pPr>
        <w:rPr>
          <w:lang w:val="es-ES"/>
        </w:rPr>
      </w:pPr>
    </w:p>
    <w:p w14:paraId="441B2004" w14:textId="5FA8146A" w:rsidR="007D365F" w:rsidRPr="00D322F1" w:rsidRDefault="007D365F">
      <w:pPr>
        <w:rPr>
          <w:lang w:val="es-ES"/>
        </w:rPr>
      </w:pPr>
    </w:p>
    <w:tbl>
      <w:tblPr>
        <w:tblStyle w:val="TableGrid"/>
        <w:tblW w:w="0" w:type="auto"/>
        <w:tblLook w:val="04A0" w:firstRow="1" w:lastRow="0" w:firstColumn="1" w:lastColumn="0" w:noHBand="0" w:noVBand="1"/>
      </w:tblPr>
      <w:tblGrid>
        <w:gridCol w:w="5395"/>
        <w:gridCol w:w="5395"/>
      </w:tblGrid>
      <w:tr w:rsidR="00562DF2" w:rsidRPr="00D322F1" w14:paraId="7D759E00" w14:textId="77777777" w:rsidTr="004F7B2D">
        <w:tc>
          <w:tcPr>
            <w:tcW w:w="10790" w:type="dxa"/>
            <w:gridSpan w:val="2"/>
          </w:tcPr>
          <w:p w14:paraId="15587462" w14:textId="79061CA2" w:rsidR="00562DF2" w:rsidRPr="00D322F1" w:rsidRDefault="00562DF2" w:rsidP="00562DF2">
            <w:pPr>
              <w:jc w:val="center"/>
              <w:rPr>
                <w:lang w:val="es-ES"/>
              </w:rPr>
            </w:pPr>
            <w:r>
              <w:rPr>
                <w:lang w:val="es-ES"/>
              </w:rPr>
              <w:t>Lo que escribo es un comentario:</w:t>
            </w:r>
            <w:r>
              <w:rPr>
                <w:lang w:val="es-ES"/>
              </w:rPr>
              <w:br/>
              <w:t>cuando nos comunicamos, desgraciadamente,</w:t>
            </w:r>
            <w:r>
              <w:rPr>
                <w:lang w:val="es-ES"/>
              </w:rPr>
              <w:br/>
              <w:t>no importa tanto lo que queremos decir</w:t>
            </w:r>
            <w:r>
              <w:rPr>
                <w:lang w:val="es-ES"/>
              </w:rPr>
              <w:br/>
              <w:t>sino lo que decimos.</w:t>
            </w:r>
          </w:p>
        </w:tc>
      </w:tr>
      <w:tr w:rsidR="007D365F" w:rsidRPr="00D322F1" w14:paraId="51B45D09" w14:textId="77777777" w:rsidTr="007D365F">
        <w:tc>
          <w:tcPr>
            <w:tcW w:w="5395" w:type="dxa"/>
          </w:tcPr>
          <w:p w14:paraId="5EDD7B5A" w14:textId="77777777" w:rsidR="00D322F1" w:rsidRPr="00D322F1" w:rsidRDefault="00D322F1">
            <w:pPr>
              <w:rPr>
                <w:lang w:val="es-ES"/>
              </w:rPr>
            </w:pPr>
          </w:p>
          <w:p w14:paraId="2272DBB3" w14:textId="77777777" w:rsidR="00D322F1" w:rsidRPr="00D322F1" w:rsidRDefault="00D322F1">
            <w:pPr>
              <w:rPr>
                <w:lang w:val="es-ES"/>
              </w:rPr>
            </w:pPr>
          </w:p>
          <w:p w14:paraId="17811665" w14:textId="77777777" w:rsidR="00D322F1" w:rsidRPr="00D322F1" w:rsidRDefault="00D322F1">
            <w:pPr>
              <w:rPr>
                <w:lang w:val="es-ES"/>
              </w:rPr>
            </w:pPr>
          </w:p>
          <w:p w14:paraId="42837C2C" w14:textId="77777777" w:rsidR="00D322F1" w:rsidRPr="00D322F1" w:rsidRDefault="00D322F1">
            <w:pPr>
              <w:rPr>
                <w:lang w:val="es-ES"/>
              </w:rPr>
            </w:pPr>
          </w:p>
          <w:p w14:paraId="225AE9E1" w14:textId="77777777" w:rsidR="00D322F1" w:rsidRPr="00D322F1" w:rsidRDefault="00D322F1">
            <w:pPr>
              <w:rPr>
                <w:lang w:val="es-ES"/>
              </w:rPr>
            </w:pPr>
          </w:p>
          <w:p w14:paraId="00DCBDED" w14:textId="493F743B" w:rsidR="007D365F" w:rsidRPr="00D322F1" w:rsidRDefault="007D365F">
            <w:pPr>
              <w:rPr>
                <w:lang w:val="es-ES"/>
              </w:rPr>
            </w:pPr>
            <w:del w:id="0" w:author="Esparza Ochoa, Juan Carlos" w:date="2021-11-14T09:11:00Z">
              <w:r w:rsidRPr="00D322F1" w:rsidDel="006B21AC">
                <w:rPr>
                  <w:lang w:val="es-ES"/>
                </w:rPr>
                <w:delText xml:space="preserve">No pues </w:delText>
              </w:r>
            </w:del>
            <w:r w:rsidRPr="00D322F1">
              <w:rPr>
                <w:lang w:val="es-ES"/>
              </w:rPr>
              <w:t xml:space="preserve">antes que </w:t>
            </w:r>
            <w:proofErr w:type="gramStart"/>
            <w:r w:rsidRPr="00D322F1">
              <w:rPr>
                <w:lang w:val="es-ES"/>
              </w:rPr>
              <w:t>nada</w:t>
            </w:r>
            <w:proofErr w:type="gramEnd"/>
            <w:r w:rsidRPr="00D322F1">
              <w:rPr>
                <w:lang w:val="es-ES"/>
              </w:rPr>
              <w:t xml:space="preserve"> un saludo cordial a todos</w:t>
            </w:r>
          </w:p>
          <w:p w14:paraId="4BDDF6BF" w14:textId="77777777" w:rsidR="007D365F" w:rsidRPr="00D322F1" w:rsidRDefault="007D365F">
            <w:pPr>
              <w:rPr>
                <w:lang w:val="es-ES"/>
              </w:rPr>
            </w:pPr>
          </w:p>
          <w:p w14:paraId="309DDE81" w14:textId="1204D1E3" w:rsidR="007D365F" w:rsidRPr="00D322F1" w:rsidRDefault="007D365F">
            <w:pPr>
              <w:rPr>
                <w:lang w:val="es-ES"/>
              </w:rPr>
            </w:pPr>
            <w:r w:rsidRPr="00D322F1">
              <w:rPr>
                <w:lang w:val="es-ES"/>
              </w:rPr>
              <w:t xml:space="preserve">es un </w:t>
            </w:r>
            <w:proofErr w:type="spellStart"/>
            <w:r w:rsidRPr="00D322F1">
              <w:rPr>
                <w:lang w:val="es-ES"/>
              </w:rPr>
              <w:t>un</w:t>
            </w:r>
            <w:proofErr w:type="spellEnd"/>
            <w:r w:rsidRPr="00D322F1">
              <w:rPr>
                <w:lang w:val="es-ES"/>
              </w:rPr>
              <w:t xml:space="preserve"> gusto y un agrado estar aquí </w:t>
            </w:r>
            <w:del w:id="1" w:author="Esparza Ochoa, Juan Carlos" w:date="2021-11-14T09:11:00Z">
              <w:r w:rsidRPr="00D322F1" w:rsidDel="006B21AC">
                <w:rPr>
                  <w:lang w:val="es-ES"/>
                </w:rPr>
                <w:delText xml:space="preserve">en </w:delText>
              </w:r>
            </w:del>
            <w:r w:rsidRPr="00D322F1">
              <w:rPr>
                <w:lang w:val="es-ES"/>
              </w:rPr>
              <w:t>en esta sesión del Atlas Histórico de América</w:t>
            </w:r>
            <w:ins w:id="2" w:author="Esparza Ochoa, Juan Carlos" w:date="2021-11-14T09:24:00Z">
              <w:r w:rsidR="00682657" w:rsidRPr="00D322F1">
                <w:rPr>
                  <w:lang w:val="es-ES"/>
                </w:rPr>
                <w:t>,</w:t>
              </w:r>
            </w:ins>
            <w:r w:rsidRPr="00D322F1">
              <w:rPr>
                <w:lang w:val="es-ES"/>
              </w:rPr>
              <w:t xml:space="preserve"> en este seminario que </w:t>
            </w:r>
            <w:del w:id="3" w:author="Esparza Ochoa, Juan Carlos" w:date="2021-11-14T09:12:00Z">
              <w:r w:rsidRPr="00D322F1" w:rsidDel="006B21AC">
                <w:rPr>
                  <w:highlight w:val="lightGray"/>
                  <w:lang w:val="es-ES"/>
                  <w:rPrChange w:id="4" w:author="Esparza Ochoa, Juan Carlos" w:date="2021-11-14T09:25:00Z">
                    <w:rPr/>
                  </w:rPrChange>
                </w:rPr>
                <w:delText>nos</w:delText>
              </w:r>
              <w:r w:rsidRPr="00D322F1" w:rsidDel="006B21AC">
                <w:rPr>
                  <w:lang w:val="es-ES"/>
                </w:rPr>
                <w:delText xml:space="preserve"> </w:delText>
              </w:r>
            </w:del>
            <w:ins w:id="5" w:author="Esparza Ochoa, Juan Carlos" w:date="2021-11-14T09:12:00Z">
              <w:r w:rsidR="006B21AC" w:rsidRPr="00D322F1">
                <w:rPr>
                  <w:lang w:val="es-ES"/>
                </w:rPr>
                <w:t xml:space="preserve">me </w:t>
              </w:r>
            </w:ins>
            <w:r w:rsidRPr="00D322F1">
              <w:rPr>
                <w:lang w:val="es-ES"/>
              </w:rPr>
              <w:t xml:space="preserve">ha permitido </w:t>
            </w:r>
            <w:del w:id="6" w:author="Esparza Ochoa, Juan Carlos" w:date="2021-11-14T09:12:00Z">
              <w:r w:rsidRPr="00D322F1" w:rsidDel="006B21AC">
                <w:rPr>
                  <w:lang w:val="es-ES"/>
                </w:rPr>
                <w:delText xml:space="preserve">pues </w:delText>
              </w:r>
            </w:del>
            <w:r w:rsidRPr="00D322F1">
              <w:rPr>
                <w:lang w:val="es-ES"/>
              </w:rPr>
              <w:t xml:space="preserve">compartir </w:t>
            </w:r>
            <w:del w:id="7" w:author="Esparza Ochoa, Juan Carlos" w:date="2021-11-14T09:12:00Z">
              <w:r w:rsidRPr="00D322F1" w:rsidDel="006B21AC">
                <w:rPr>
                  <w:highlight w:val="cyan"/>
                  <w:lang w:val="es-ES"/>
                </w:rPr>
                <w:delText>esas ideas y y polémicas que que surgen a raíz del del mundo y sobre todo de los países latinoamericanos</w:delText>
              </w:r>
              <w:r w:rsidRPr="00D322F1" w:rsidDel="006B21AC">
                <w:rPr>
                  <w:lang w:val="es-ES"/>
                </w:rPr>
                <w:delText xml:space="preserve"> </w:delText>
              </w:r>
            </w:del>
          </w:p>
          <w:p w14:paraId="170A34A0" w14:textId="77777777" w:rsidR="007D365F" w:rsidRPr="00D322F1" w:rsidRDefault="007D365F">
            <w:pPr>
              <w:rPr>
                <w:lang w:val="es-ES"/>
              </w:rPr>
            </w:pPr>
          </w:p>
          <w:p w14:paraId="6A56444D" w14:textId="76305938" w:rsidR="006B21AC" w:rsidRPr="00D322F1" w:rsidRDefault="007D365F">
            <w:pPr>
              <w:rPr>
                <w:lang w:val="es-ES"/>
              </w:rPr>
            </w:pPr>
            <w:r w:rsidRPr="00D322F1">
              <w:rPr>
                <w:lang w:val="es-ES"/>
              </w:rPr>
              <w:t>les comparto</w:t>
            </w:r>
            <w:ins w:id="8" w:author="Esparza Ochoa, Juan Carlos" w:date="2021-11-14T09:13:00Z">
              <w:r w:rsidR="006B21AC" w:rsidRPr="00D322F1">
                <w:rPr>
                  <w:lang w:val="es-ES"/>
                </w:rPr>
                <w:t>,</w:t>
              </w:r>
            </w:ins>
            <w:r w:rsidRPr="00D322F1">
              <w:rPr>
                <w:lang w:val="es-ES"/>
              </w:rPr>
              <w:t xml:space="preserve"> entonces</w:t>
            </w:r>
            <w:ins w:id="9" w:author="Esparza Ochoa, Juan Carlos" w:date="2021-11-14T09:13:00Z">
              <w:r w:rsidR="006B21AC" w:rsidRPr="00D322F1">
                <w:rPr>
                  <w:lang w:val="es-ES"/>
                </w:rPr>
                <w:t>,</w:t>
              </w:r>
            </w:ins>
            <w:r w:rsidRPr="00D322F1">
              <w:rPr>
                <w:lang w:val="es-ES"/>
              </w:rPr>
              <w:t xml:space="preserve"> por aquí nuestra parte</w:t>
            </w:r>
            <w:ins w:id="10" w:author="Esparza Ochoa, Juan Carlos" w:date="2021-11-14T09:13:00Z">
              <w:r w:rsidR="006B21AC" w:rsidRPr="00D322F1">
                <w:rPr>
                  <w:lang w:val="es-ES"/>
                </w:rPr>
                <w:t>:</w:t>
              </w:r>
            </w:ins>
            <w:r w:rsidRPr="00D322F1">
              <w:rPr>
                <w:lang w:val="es-ES"/>
              </w:rPr>
              <w:t xml:space="preserve"> </w:t>
            </w:r>
          </w:p>
          <w:p w14:paraId="7CF9A91A" w14:textId="77777777" w:rsidR="006B21AC" w:rsidRPr="00D322F1" w:rsidRDefault="006B21AC">
            <w:pPr>
              <w:rPr>
                <w:lang w:val="es-ES"/>
              </w:rPr>
            </w:pPr>
          </w:p>
          <w:p w14:paraId="77BBDA88" w14:textId="776E2ED4" w:rsidR="006B21AC" w:rsidRPr="00D322F1" w:rsidRDefault="007D365F">
            <w:pPr>
              <w:rPr>
                <w:lang w:val="es-ES"/>
              </w:rPr>
            </w:pPr>
            <w:del w:id="11" w:author="Esparza Ochoa, Juan Carlos" w:date="2021-11-14T09:13:00Z">
              <w:r w:rsidRPr="00D322F1" w:rsidDel="006B21AC">
                <w:rPr>
                  <w:lang w:val="es-ES"/>
                </w:rPr>
                <w:delText xml:space="preserve">es bueno como tal </w:delText>
              </w:r>
            </w:del>
            <w:r w:rsidRPr="00D322F1">
              <w:rPr>
                <w:lang w:val="es-ES"/>
              </w:rPr>
              <w:t xml:space="preserve">dentro del equipo </w:t>
            </w:r>
            <w:proofErr w:type="spellStart"/>
            <w:r w:rsidR="006B21AC" w:rsidRPr="00D322F1">
              <w:rPr>
                <w:lang w:val="es-ES"/>
              </w:rPr>
              <w:t>PyRAL</w:t>
            </w:r>
            <w:proofErr w:type="spellEnd"/>
            <w:r w:rsidRPr="00D322F1">
              <w:rPr>
                <w:lang w:val="es-ES"/>
              </w:rPr>
              <w:t xml:space="preserve"> aquí en México me ha tocado ser </w:t>
            </w:r>
            <w:del w:id="12" w:author="Esparza Ochoa, Juan Carlos" w:date="2021-11-14T09:14:00Z">
              <w:r w:rsidRPr="00D322F1" w:rsidDel="006B21AC">
                <w:rPr>
                  <w:lang w:val="es-ES"/>
                </w:rPr>
                <w:delText xml:space="preserve">pues un </w:delText>
              </w:r>
            </w:del>
            <w:r w:rsidRPr="00D322F1">
              <w:rPr>
                <w:lang w:val="es-ES"/>
              </w:rPr>
              <w:t xml:space="preserve">asistente </w:t>
            </w:r>
            <w:del w:id="13" w:author="Esparza Ochoa, Juan Carlos" w:date="2021-11-14T09:14:00Z">
              <w:r w:rsidRPr="00D322F1" w:rsidDel="006B21AC">
                <w:rPr>
                  <w:lang w:val="es-ES"/>
                </w:rPr>
                <w:delText xml:space="preserve">también de </w:delText>
              </w:r>
            </w:del>
            <w:r w:rsidRPr="00D322F1">
              <w:rPr>
                <w:lang w:val="es-ES"/>
              </w:rPr>
              <w:t xml:space="preserve">de investigación </w:t>
            </w:r>
          </w:p>
          <w:p w14:paraId="4493288D" w14:textId="77777777" w:rsidR="006B21AC" w:rsidRPr="00D322F1" w:rsidRDefault="006B21AC">
            <w:pPr>
              <w:rPr>
                <w:lang w:val="es-ES"/>
              </w:rPr>
            </w:pPr>
          </w:p>
          <w:p w14:paraId="4F9657D2" w14:textId="54041CC8" w:rsidR="006B21AC" w:rsidRPr="00D322F1" w:rsidRDefault="007D365F">
            <w:pPr>
              <w:rPr>
                <w:lang w:val="es-ES"/>
              </w:rPr>
            </w:pPr>
            <w:r w:rsidRPr="00D322F1">
              <w:rPr>
                <w:lang w:val="es-ES"/>
              </w:rPr>
              <w:t xml:space="preserve">he trabajado con un </w:t>
            </w:r>
            <w:del w:id="14" w:author="Esparza Ochoa, Juan Carlos" w:date="2021-11-14T09:15:00Z">
              <w:r w:rsidRPr="00D322F1" w:rsidDel="006B21AC">
                <w:rPr>
                  <w:highlight w:val="lightGray"/>
                  <w:lang w:val="es-ES"/>
                </w:rPr>
                <w:delText>con varios</w:delText>
              </w:r>
              <w:r w:rsidRPr="00D322F1" w:rsidDel="006B21AC">
                <w:rPr>
                  <w:lang w:val="es-ES"/>
                </w:rPr>
                <w:delText xml:space="preserve"> </w:delText>
              </w:r>
            </w:del>
            <w:r w:rsidRPr="00D322F1">
              <w:rPr>
                <w:lang w:val="es-ES"/>
              </w:rPr>
              <w:t xml:space="preserve">equipo aquí en </w:t>
            </w:r>
            <w:proofErr w:type="spellStart"/>
            <w:r w:rsidRPr="00D322F1">
              <w:rPr>
                <w:lang w:val="es-ES"/>
              </w:rPr>
              <w:t>en</w:t>
            </w:r>
            <w:proofErr w:type="spellEnd"/>
            <w:r w:rsidRPr="00D322F1">
              <w:rPr>
                <w:lang w:val="es-ES"/>
              </w:rPr>
              <w:t xml:space="preserve"> México y </w:t>
            </w:r>
            <w:del w:id="15" w:author="Esparza Ochoa, Juan Carlos" w:date="2021-11-14T09:15:00Z">
              <w:r w:rsidRPr="00D322F1" w:rsidDel="006B21AC">
                <w:rPr>
                  <w:lang w:val="es-ES"/>
                </w:rPr>
                <w:delText xml:space="preserve">prácticamente </w:delText>
              </w:r>
            </w:del>
            <w:r w:rsidRPr="00D322F1">
              <w:rPr>
                <w:lang w:val="es-ES"/>
              </w:rPr>
              <w:t xml:space="preserve">nos hemos </w:t>
            </w:r>
            <w:del w:id="16" w:author="Esparza Ochoa, Juan Carlos" w:date="2021-11-14T09:16:00Z">
              <w:r w:rsidRPr="00D322F1" w:rsidDel="006B21AC">
                <w:rPr>
                  <w:lang w:val="es-ES"/>
                </w:rPr>
                <w:delText xml:space="preserve">ido </w:delText>
              </w:r>
              <w:r w:rsidRPr="00D322F1" w:rsidDel="006B21AC">
                <w:rPr>
                  <w:highlight w:val="cyan"/>
                  <w:lang w:val="es-ES"/>
                </w:rPr>
                <w:delText>sobre</w:delText>
              </w:r>
              <w:r w:rsidRPr="00D322F1" w:rsidDel="006B21AC">
                <w:rPr>
                  <w:lang w:val="es-ES"/>
                </w:rPr>
                <w:delText xml:space="preserve"> </w:delText>
              </w:r>
            </w:del>
            <w:ins w:id="17" w:author="Esparza Ochoa, Juan Carlos" w:date="2021-11-14T09:16:00Z">
              <w:r w:rsidR="006B21AC" w:rsidRPr="00D322F1">
                <w:rPr>
                  <w:lang w:val="es-ES"/>
                </w:rPr>
                <w:t xml:space="preserve">enfocado en </w:t>
              </w:r>
            </w:ins>
            <w:r w:rsidRPr="00D322F1">
              <w:rPr>
                <w:lang w:val="es-ES"/>
              </w:rPr>
              <w:t xml:space="preserve">los censos que </w:t>
            </w:r>
            <w:del w:id="18" w:author="Esparza Ochoa, Juan Carlos" w:date="2021-11-14T09:16:00Z">
              <w:r w:rsidRPr="00D322F1" w:rsidDel="006B21AC">
                <w:rPr>
                  <w:lang w:val="es-ES"/>
                </w:rPr>
                <w:delText xml:space="preserve">es es nuestra </w:delText>
              </w:r>
            </w:del>
            <w:ins w:id="19" w:author="Esparza Ochoa, Juan Carlos" w:date="2021-11-14T09:16:00Z">
              <w:r w:rsidR="006B21AC" w:rsidRPr="00D322F1">
                <w:rPr>
                  <w:lang w:val="es-ES"/>
                </w:rPr>
                <w:t xml:space="preserve">son una </w:t>
              </w:r>
            </w:ins>
            <w:r w:rsidRPr="00D322F1">
              <w:rPr>
                <w:lang w:val="es-ES"/>
              </w:rPr>
              <w:t xml:space="preserve">fuente de </w:t>
            </w:r>
            <w:del w:id="20" w:author="Esparza Ochoa, Juan Carlos" w:date="2021-11-14T09:17:00Z">
              <w:r w:rsidRPr="00D322F1" w:rsidDel="006B21AC">
                <w:rPr>
                  <w:highlight w:val="green"/>
                  <w:lang w:val="es-ES"/>
                </w:rPr>
                <w:delText>donde podemos obtener información eh veraz</w:delText>
              </w:r>
              <w:r w:rsidRPr="00D322F1" w:rsidDel="006B21AC">
                <w:rPr>
                  <w:lang w:val="es-ES"/>
                </w:rPr>
                <w:delText xml:space="preserve">, </w:delText>
              </w:r>
            </w:del>
            <w:r w:rsidRPr="00D322F1">
              <w:rPr>
                <w:lang w:val="es-ES"/>
              </w:rPr>
              <w:t xml:space="preserve">información histórica de </w:t>
            </w:r>
            <w:del w:id="21" w:author="Esparza Ochoa, Juan Carlos" w:date="2021-11-14T09:17:00Z">
              <w:r w:rsidRPr="00D322F1" w:rsidDel="006B21AC">
                <w:rPr>
                  <w:highlight w:val="green"/>
                  <w:lang w:val="es-ES"/>
                </w:rPr>
                <w:delText>de todo lo que se ha presentado a través de la historia sobre todo en</w:delText>
              </w:r>
              <w:r w:rsidRPr="00D322F1" w:rsidDel="006B21AC">
                <w:rPr>
                  <w:lang w:val="es-ES"/>
                </w:rPr>
                <w:delText xml:space="preserve"> </w:delText>
              </w:r>
            </w:del>
            <w:r w:rsidRPr="00D322F1">
              <w:rPr>
                <w:lang w:val="es-ES"/>
              </w:rPr>
              <w:t xml:space="preserve">México </w:t>
            </w:r>
            <w:del w:id="22" w:author="Esparza Ochoa, Juan Carlos" w:date="2021-11-14T09:17:00Z">
              <w:r w:rsidRPr="00D322F1" w:rsidDel="006B21AC">
                <w:rPr>
                  <w:lang w:val="es-ES"/>
                </w:rPr>
                <w:delText>en esta pues en este</w:delText>
              </w:r>
            </w:del>
            <w:del w:id="23" w:author="Esparza Ochoa, Juan Carlos" w:date="2021-11-14T09:15:00Z">
              <w:r w:rsidR="006B21AC" w:rsidRPr="00D322F1" w:rsidDel="006B21AC">
                <w:rPr>
                  <w:lang w:val="es-ES"/>
                </w:rPr>
                <w:delText>caso</w:delText>
              </w:r>
            </w:del>
          </w:p>
          <w:p w14:paraId="747FC6EE" w14:textId="77777777" w:rsidR="006B21AC" w:rsidRPr="00D322F1" w:rsidRDefault="006B21AC">
            <w:pPr>
              <w:rPr>
                <w:lang w:val="es-ES"/>
              </w:rPr>
            </w:pPr>
          </w:p>
          <w:p w14:paraId="2B2880D1" w14:textId="748F24F5" w:rsidR="006B21AC" w:rsidRPr="00D322F1" w:rsidRDefault="007D365F">
            <w:pPr>
              <w:rPr>
                <w:lang w:val="es-ES"/>
              </w:rPr>
            </w:pPr>
            <w:del w:id="24" w:author="Esparza Ochoa, Juan Carlos" w:date="2021-11-14T09:20:00Z">
              <w:r w:rsidRPr="00D322F1" w:rsidDel="00062D2D">
                <w:rPr>
                  <w:lang w:val="es-ES"/>
                </w:rPr>
                <w:delText xml:space="preserve">Estos censos </w:delText>
              </w:r>
            </w:del>
            <w:r w:rsidRPr="00D322F1">
              <w:rPr>
                <w:lang w:val="es-ES"/>
              </w:rPr>
              <w:t>qu</w:t>
            </w:r>
            <w:r w:rsidR="006B21AC" w:rsidRPr="00D322F1">
              <w:rPr>
                <w:lang w:val="es-ES"/>
              </w:rPr>
              <w:t>é</w:t>
            </w:r>
            <w:r w:rsidRPr="00D322F1">
              <w:rPr>
                <w:lang w:val="es-ES"/>
              </w:rPr>
              <w:t xml:space="preserve"> es lo que hacemos con </w:t>
            </w:r>
            <w:del w:id="25" w:author="Esparza Ochoa, Juan Carlos" w:date="2021-11-14T09:20:00Z">
              <w:r w:rsidRPr="00D322F1" w:rsidDel="00062D2D">
                <w:rPr>
                  <w:lang w:val="es-ES"/>
                </w:rPr>
                <w:delText>ellos</w:delText>
              </w:r>
            </w:del>
            <w:ins w:id="26" w:author="Esparza Ochoa, Juan Carlos" w:date="2021-11-14T09:20:00Z">
              <w:r w:rsidR="00062D2D" w:rsidRPr="00D322F1">
                <w:rPr>
                  <w:lang w:val="es-ES"/>
                </w:rPr>
                <w:t>el material censal</w:t>
              </w:r>
            </w:ins>
            <w:r w:rsidRPr="00D322F1">
              <w:rPr>
                <w:lang w:val="es-ES"/>
              </w:rPr>
              <w:t xml:space="preserve">? </w:t>
            </w:r>
          </w:p>
          <w:p w14:paraId="51F2AF3A" w14:textId="77777777" w:rsidR="006B21AC" w:rsidRPr="00D322F1" w:rsidRDefault="006B21AC">
            <w:pPr>
              <w:rPr>
                <w:lang w:val="es-ES"/>
              </w:rPr>
            </w:pPr>
          </w:p>
          <w:p w14:paraId="69BBB3CB" w14:textId="411346D9" w:rsidR="00062D2D" w:rsidRPr="00D322F1" w:rsidRDefault="00062D2D" w:rsidP="00D322F1">
            <w:pPr>
              <w:shd w:val="clear" w:color="auto" w:fill="BDD6EE" w:themeFill="accent5" w:themeFillTint="66"/>
              <w:rPr>
                <w:lang w:val="es-ES"/>
              </w:rPr>
            </w:pPr>
            <w:r w:rsidRPr="00D322F1">
              <w:rPr>
                <w:lang w:val="es-ES"/>
              </w:rPr>
              <w:t>[[</w:t>
            </w:r>
            <w:ins w:id="27" w:author="Esparza Ochoa, Juan Carlos" w:date="2021-11-14T09:20:00Z">
              <w:r w:rsidRPr="00D322F1">
                <w:rPr>
                  <w:lang w:val="es-ES"/>
                </w:rPr>
                <w:t xml:space="preserve">señalar que </w:t>
              </w:r>
            </w:ins>
            <w:ins w:id="28" w:author="Esparza Ochoa, Juan Carlos" w:date="2021-11-14T09:21:00Z">
              <w:r w:rsidRPr="00D322F1">
                <w:rPr>
                  <w:lang w:val="es-ES"/>
                </w:rPr>
                <w:t>hay mucho material no digitalizado, que está en Libros publicados desde 1898</w:t>
              </w:r>
            </w:ins>
            <w:r w:rsidRPr="00D322F1">
              <w:rPr>
                <w:lang w:val="es-ES"/>
              </w:rPr>
              <w:t>]]</w:t>
            </w:r>
          </w:p>
          <w:p w14:paraId="0B0483A4" w14:textId="77777777" w:rsidR="00062D2D" w:rsidRPr="00D322F1" w:rsidRDefault="00062D2D">
            <w:pPr>
              <w:rPr>
                <w:lang w:val="es-ES"/>
              </w:rPr>
            </w:pPr>
          </w:p>
          <w:p w14:paraId="02A9FC28" w14:textId="77777777" w:rsidR="00062D2D" w:rsidRPr="00D322F1" w:rsidRDefault="007D365F">
            <w:pPr>
              <w:rPr>
                <w:lang w:val="es-ES"/>
              </w:rPr>
            </w:pPr>
            <w:del w:id="29" w:author="Esparza Ochoa, Juan Carlos" w:date="2021-11-14T09:22:00Z">
              <w:r w:rsidRPr="00D322F1" w:rsidDel="00062D2D">
                <w:rPr>
                  <w:lang w:val="es-ES"/>
                </w:rPr>
                <w:delText xml:space="preserve">Pues </w:delText>
              </w:r>
            </w:del>
            <w:proofErr w:type="spellStart"/>
            <w:r w:rsidRPr="00D322F1">
              <w:rPr>
                <w:lang w:val="es-ES"/>
              </w:rPr>
              <w:t>primero</w:t>
            </w:r>
            <w:del w:id="30" w:author="Esparza Ochoa, Juan Carlos" w:date="2021-11-14T09:22:00Z">
              <w:r w:rsidRPr="00D322F1" w:rsidDel="00062D2D">
                <w:rPr>
                  <w:lang w:val="es-ES"/>
                </w:rPr>
                <w:delText xml:space="preserve"> </w:delText>
              </w:r>
              <w:r w:rsidRPr="00D322F1" w:rsidDel="00062D2D">
                <w:rPr>
                  <w:highlight w:val="cyan"/>
                  <w:lang w:val="es-ES"/>
                </w:rPr>
                <w:delText>los verificamos</w:delText>
              </w:r>
            </w:del>
            <w:ins w:id="31" w:author="Esparza Ochoa, Juan Carlos" w:date="2021-11-14T09:22:00Z">
              <w:r w:rsidR="00062D2D" w:rsidRPr="00D322F1">
                <w:rPr>
                  <w:lang w:val="es-ES"/>
                </w:rPr>
                <w:t>revisamos</w:t>
              </w:r>
              <w:proofErr w:type="spellEnd"/>
              <w:r w:rsidR="00062D2D" w:rsidRPr="00D322F1">
                <w:rPr>
                  <w:lang w:val="es-ES"/>
                </w:rPr>
                <w:t xml:space="preserve"> los textos</w:t>
              </w:r>
            </w:ins>
            <w:r w:rsidRPr="00D322F1">
              <w:rPr>
                <w:lang w:val="es-ES"/>
              </w:rPr>
              <w:t>, vemos cuántos libros son</w:t>
            </w:r>
            <w:del w:id="32" w:author="Esparza Ochoa, Juan Carlos" w:date="2021-11-14T09:23:00Z">
              <w:r w:rsidRPr="00D322F1" w:rsidDel="00062D2D">
                <w:rPr>
                  <w:lang w:val="es-ES"/>
                </w:rPr>
                <w:delText xml:space="preserve">, </w:delText>
              </w:r>
            </w:del>
            <w:ins w:id="33" w:author="Esparza Ochoa, Juan Carlos" w:date="2021-11-14T09:23:00Z">
              <w:r w:rsidR="00062D2D" w:rsidRPr="00D322F1">
                <w:rPr>
                  <w:lang w:val="es-ES"/>
                </w:rPr>
                <w:t xml:space="preserve"> y</w:t>
              </w:r>
              <w:r w:rsidR="00062D2D" w:rsidRPr="00D322F1">
                <w:rPr>
                  <w:lang w:val="es-ES"/>
                </w:rPr>
                <w:t xml:space="preserve"> </w:t>
              </w:r>
            </w:ins>
            <w:del w:id="34" w:author="Esparza Ochoa, Juan Carlos" w:date="2021-11-14T09:22:00Z">
              <w:r w:rsidRPr="00D322F1" w:rsidDel="00062D2D">
                <w:rPr>
                  <w:lang w:val="es-ES"/>
                </w:rPr>
                <w:delText xml:space="preserve">qué </w:delText>
              </w:r>
            </w:del>
            <w:ins w:id="35" w:author="Esparza Ochoa, Juan Carlos" w:date="2021-11-14T09:22:00Z">
              <w:r w:rsidR="00062D2D" w:rsidRPr="00D322F1">
                <w:rPr>
                  <w:lang w:val="es-ES"/>
                </w:rPr>
                <w:t xml:space="preserve">cuántas </w:t>
              </w:r>
            </w:ins>
            <w:r w:rsidRPr="00D322F1">
              <w:rPr>
                <w:lang w:val="es-ES"/>
              </w:rPr>
              <w:t>páginas tienen</w:t>
            </w:r>
          </w:p>
          <w:p w14:paraId="535072AF" w14:textId="77777777" w:rsidR="00062D2D" w:rsidRPr="00D322F1" w:rsidRDefault="00062D2D">
            <w:pPr>
              <w:rPr>
                <w:lang w:val="es-ES"/>
              </w:rPr>
            </w:pPr>
          </w:p>
          <w:p w14:paraId="557AB32E" w14:textId="7A856291" w:rsidR="006B21AC" w:rsidRPr="00D322F1" w:rsidRDefault="007D365F">
            <w:pPr>
              <w:rPr>
                <w:lang w:val="es-ES"/>
              </w:rPr>
            </w:pPr>
            <w:r w:rsidRPr="00D322F1">
              <w:rPr>
                <w:lang w:val="es-ES"/>
              </w:rPr>
              <w:t xml:space="preserve"> y realizamos </w:t>
            </w:r>
            <w:del w:id="36" w:author="Esparza Ochoa, Juan Carlos" w:date="2021-11-14T09:43:00Z">
              <w:r w:rsidRPr="00562DF2" w:rsidDel="00562DF2">
                <w:rPr>
                  <w:highlight w:val="green"/>
                  <w:lang w:val="es-ES"/>
                  <w:rPrChange w:id="37" w:author="Esparza Ochoa, Juan Carlos" w:date="2021-11-14T09:43:00Z">
                    <w:rPr>
                      <w:lang w:val="es-ES"/>
                    </w:rPr>
                  </w:rPrChange>
                </w:rPr>
                <w:delText>lo que es</w:delText>
              </w:r>
              <w:r w:rsidRPr="00D322F1" w:rsidDel="00562DF2">
                <w:rPr>
                  <w:lang w:val="es-ES"/>
                </w:rPr>
                <w:delText xml:space="preserve"> </w:delText>
              </w:r>
            </w:del>
            <w:r w:rsidRPr="00D322F1">
              <w:rPr>
                <w:lang w:val="es-ES"/>
              </w:rPr>
              <w:t xml:space="preserve">una digitalización de los datos, datos censales, los cuales los procesamos mediante un programa llamado Fine </w:t>
            </w:r>
            <w:proofErr w:type="spellStart"/>
            <w:r w:rsidRPr="00D322F1">
              <w:rPr>
                <w:lang w:val="es-ES"/>
              </w:rPr>
              <w:t>Rider</w:t>
            </w:r>
            <w:proofErr w:type="spellEnd"/>
            <w:r w:rsidRPr="00D322F1">
              <w:rPr>
                <w:lang w:val="es-ES"/>
              </w:rPr>
              <w:t xml:space="preserve">, </w:t>
            </w:r>
            <w:proofErr w:type="spellStart"/>
            <w:r w:rsidRPr="00D322F1">
              <w:rPr>
                <w:lang w:val="es-ES"/>
              </w:rPr>
              <w:t>Abi</w:t>
            </w:r>
            <w:proofErr w:type="spellEnd"/>
            <w:r w:rsidRPr="00D322F1">
              <w:rPr>
                <w:lang w:val="es-ES"/>
              </w:rPr>
              <w:t xml:space="preserve"> Fine </w:t>
            </w:r>
            <w:proofErr w:type="spellStart"/>
            <w:r w:rsidRPr="00D322F1">
              <w:rPr>
                <w:lang w:val="es-ES"/>
              </w:rPr>
              <w:t>Rider</w:t>
            </w:r>
            <w:proofErr w:type="spellEnd"/>
            <w:r w:rsidRPr="00D322F1">
              <w:rPr>
                <w:lang w:val="es-ES"/>
              </w:rPr>
              <w:t xml:space="preserve">. Y bueno, después de que se digitalizamos </w:t>
            </w:r>
            <w:r w:rsidRPr="00D322F1">
              <w:rPr>
                <w:lang w:val="es-ES"/>
              </w:rPr>
              <w:lastRenderedPageBreak/>
              <w:t xml:space="preserve">estos censos pasamos a la preparación de los datos digitalizados. </w:t>
            </w:r>
          </w:p>
          <w:p w14:paraId="213E958B" w14:textId="77777777" w:rsidR="006B21AC" w:rsidRPr="00D322F1" w:rsidRDefault="006B21AC">
            <w:pPr>
              <w:rPr>
                <w:lang w:val="es-ES"/>
              </w:rPr>
            </w:pPr>
          </w:p>
          <w:p w14:paraId="243B745E" w14:textId="360658CC" w:rsidR="007D365F" w:rsidRPr="00D322F1" w:rsidRDefault="007D365F">
            <w:pPr>
              <w:rPr>
                <w:lang w:val="es-ES"/>
              </w:rPr>
            </w:pPr>
            <w:r w:rsidRPr="00D322F1">
              <w:rPr>
                <w:lang w:val="es-ES"/>
              </w:rPr>
              <w:t>Es</w:t>
            </w:r>
            <w:r w:rsidR="006B21AC" w:rsidRPr="00D322F1">
              <w:rPr>
                <w:lang w:val="es-ES"/>
              </w:rPr>
              <w:t>to</w:t>
            </w:r>
            <w:r w:rsidRPr="00D322F1">
              <w:rPr>
                <w:lang w:val="es-ES"/>
              </w:rPr>
              <w:t xml:space="preserve"> lo </w:t>
            </w:r>
            <w:proofErr w:type="spellStart"/>
            <w:r w:rsidRPr="00D322F1">
              <w:rPr>
                <w:lang w:val="es-ES"/>
              </w:rPr>
              <w:t>lo</w:t>
            </w:r>
            <w:proofErr w:type="spellEnd"/>
            <w:r w:rsidRPr="00D322F1">
              <w:rPr>
                <w:lang w:val="es-ES"/>
              </w:rPr>
              <w:t xml:space="preserve"> colocamos en una tabla ya preparada en Excel la cual nos sirve para poder ir teniendo nuestra información a la mano por poder tenerla al día también y para esto tenemos un protocolo de la realización del trabajo el cual se comparte con los diferentes equipos aquí en </w:t>
            </w:r>
            <w:proofErr w:type="spellStart"/>
            <w:r w:rsidRPr="00D322F1">
              <w:rPr>
                <w:lang w:val="es-ES"/>
              </w:rPr>
              <w:t>en</w:t>
            </w:r>
            <w:proofErr w:type="spellEnd"/>
            <w:r w:rsidRPr="00D322F1">
              <w:rPr>
                <w:lang w:val="es-ES"/>
              </w:rPr>
              <w:t xml:space="preserve"> </w:t>
            </w:r>
            <w:proofErr w:type="spellStart"/>
            <w:r w:rsidRPr="00D322F1">
              <w:rPr>
                <w:lang w:val="es-ES"/>
              </w:rPr>
              <w:t>en</w:t>
            </w:r>
            <w:proofErr w:type="spellEnd"/>
            <w:r w:rsidRPr="00D322F1">
              <w:rPr>
                <w:lang w:val="es-ES"/>
              </w:rPr>
              <w:t xml:space="preserve"> México y pues bueno es una manera que nos agiliza este proceso. Ahora bien, después de que todos los </w:t>
            </w:r>
            <w:proofErr w:type="spellStart"/>
            <w:r w:rsidRPr="00D322F1">
              <w:rPr>
                <w:lang w:val="es-ES"/>
              </w:rPr>
              <w:t>los</w:t>
            </w:r>
            <w:proofErr w:type="spellEnd"/>
            <w:r w:rsidRPr="00D322F1">
              <w:rPr>
                <w:lang w:val="es-ES"/>
              </w:rPr>
              <w:t xml:space="preserve"> datos se digitalizan, se procesan, lo que se pretende es pasar a una proyección. En esa ocasión, en este caso, ocupamos la proyección de Robinson, que es una mirada más apta para el proyecto, ya que, bueno, hay diferentes tipos de proyecciones de mapas. En este caso, la proyección de Robinson nos da una </w:t>
            </w:r>
            <w:proofErr w:type="spellStart"/>
            <w:r w:rsidRPr="00D322F1">
              <w:rPr>
                <w:lang w:val="es-ES"/>
              </w:rPr>
              <w:t>una</w:t>
            </w:r>
            <w:proofErr w:type="spellEnd"/>
            <w:r w:rsidRPr="00D322F1">
              <w:rPr>
                <w:lang w:val="es-ES"/>
              </w:rPr>
              <w:t xml:space="preserve"> proyección más simétrica donde se puede observar más también el </w:t>
            </w:r>
            <w:proofErr w:type="spellStart"/>
            <w:r w:rsidRPr="00D322F1">
              <w:rPr>
                <w:lang w:val="es-ES"/>
              </w:rPr>
              <w:t>el</w:t>
            </w:r>
            <w:proofErr w:type="spellEnd"/>
            <w:r w:rsidRPr="00D322F1">
              <w:rPr>
                <w:lang w:val="es-ES"/>
              </w:rPr>
              <w:t xml:space="preserve"> área de pues sí Sudamérica, Latinoamérica y creemos que esta proyección nos da algo más equitativo en cuestión de poder observar el territorio ya que está de una mejor manera proyectada Dentro del proyecto también manejamos referencias geoespaciales en este caso ocupamos la </w:t>
            </w:r>
            <w:proofErr w:type="spellStart"/>
            <w:r w:rsidRPr="00D322F1">
              <w:rPr>
                <w:lang w:val="es-ES"/>
              </w:rPr>
              <w:t>WGS</w:t>
            </w:r>
            <w:proofErr w:type="spellEnd"/>
            <w:r w:rsidRPr="00D322F1">
              <w:rPr>
                <w:lang w:val="es-ES"/>
              </w:rPr>
              <w:t xml:space="preserve"> ochenta y cuatro que es una </w:t>
            </w:r>
            <w:proofErr w:type="spellStart"/>
            <w:r w:rsidRPr="00D322F1">
              <w:rPr>
                <w:lang w:val="es-ES"/>
              </w:rPr>
              <w:t>World</w:t>
            </w:r>
            <w:proofErr w:type="spellEnd"/>
            <w:r w:rsidRPr="00D322F1">
              <w:rPr>
                <w:lang w:val="es-ES"/>
              </w:rPr>
              <w:t xml:space="preserve"> </w:t>
            </w:r>
            <w:proofErr w:type="spellStart"/>
            <w:r w:rsidRPr="00D322F1">
              <w:rPr>
                <w:lang w:val="es-ES"/>
              </w:rPr>
              <w:t>Health</w:t>
            </w:r>
            <w:proofErr w:type="spellEnd"/>
            <w:r w:rsidRPr="00D322F1">
              <w:rPr>
                <w:lang w:val="es-ES"/>
              </w:rPr>
              <w:t xml:space="preserve"> </w:t>
            </w:r>
            <w:proofErr w:type="spellStart"/>
            <w:r w:rsidRPr="00D322F1">
              <w:rPr>
                <w:lang w:val="es-ES"/>
              </w:rPr>
              <w:t>System</w:t>
            </w:r>
            <w:proofErr w:type="spellEnd"/>
            <w:r w:rsidRPr="00D322F1">
              <w:rPr>
                <w:lang w:val="es-ES"/>
              </w:rPr>
              <w:t xml:space="preserve"> </w:t>
            </w:r>
            <w:proofErr w:type="spellStart"/>
            <w:r w:rsidRPr="00D322F1">
              <w:rPr>
                <w:lang w:val="es-ES"/>
              </w:rPr>
              <w:t>Makeup</w:t>
            </w:r>
            <w:proofErr w:type="spellEnd"/>
            <w:r w:rsidRPr="00D322F1">
              <w:rPr>
                <w:lang w:val="es-ES"/>
              </w:rPr>
              <w:t xml:space="preserve"> </w:t>
            </w:r>
            <w:proofErr w:type="spellStart"/>
            <w:r w:rsidRPr="00D322F1">
              <w:rPr>
                <w:lang w:val="es-ES"/>
              </w:rPr>
              <w:t>Earth</w:t>
            </w:r>
            <w:proofErr w:type="spellEnd"/>
            <w:r w:rsidRPr="00D322F1">
              <w:rPr>
                <w:lang w:val="es-ES"/>
              </w:rPr>
              <w:t xml:space="preserve"> Green </w:t>
            </w:r>
            <w:proofErr w:type="spellStart"/>
            <w:r w:rsidRPr="00D322F1">
              <w:rPr>
                <w:lang w:val="es-ES"/>
              </w:rPr>
              <w:t>Witch</w:t>
            </w:r>
            <w:proofErr w:type="spellEnd"/>
            <w:r w:rsidRPr="00D322F1">
              <w:rPr>
                <w:lang w:val="es-ES"/>
              </w:rPr>
              <w:t xml:space="preserve"> Con esto logramos que nuestras nuestros datos una vez que ya los tengamos listos, los podamos proyectar de </w:t>
            </w:r>
            <w:proofErr w:type="spellStart"/>
            <w:r w:rsidRPr="00D322F1">
              <w:rPr>
                <w:lang w:val="es-ES"/>
              </w:rPr>
              <w:t>de</w:t>
            </w:r>
            <w:proofErr w:type="spellEnd"/>
            <w:r w:rsidRPr="00D322F1">
              <w:rPr>
                <w:lang w:val="es-ES"/>
              </w:rPr>
              <w:t xml:space="preserve"> una manera correcta en el mapa. De una vez este proyectados podemos de ahí disponer ya de pues gráficamente, de ir a algún estado, algún municipio, u otro. ¿Y qué hacemos con </w:t>
            </w:r>
            <w:proofErr w:type="spellStart"/>
            <w:r w:rsidRPr="00D322F1">
              <w:rPr>
                <w:lang w:val="es-ES"/>
              </w:rPr>
              <w:t>con</w:t>
            </w:r>
            <w:proofErr w:type="spellEnd"/>
            <w:r w:rsidRPr="00D322F1">
              <w:rPr>
                <w:lang w:val="es-ES"/>
              </w:rPr>
              <w:t xml:space="preserve"> estas </w:t>
            </w:r>
            <w:proofErr w:type="spellStart"/>
            <w:r w:rsidRPr="00D322F1">
              <w:rPr>
                <w:lang w:val="es-ES"/>
              </w:rPr>
              <w:t>georeferencias</w:t>
            </w:r>
            <w:proofErr w:type="spellEnd"/>
            <w:r w:rsidRPr="00D322F1">
              <w:rPr>
                <w:lang w:val="es-ES"/>
              </w:rPr>
              <w:t xml:space="preserve"> geoespaciales? Bueno, pues, bueno, antes que nada, las obtenemos, de dónde las obtenemos, en este caso de </w:t>
            </w:r>
            <w:proofErr w:type="spellStart"/>
            <w:r w:rsidRPr="00D322F1">
              <w:rPr>
                <w:lang w:val="es-ES"/>
              </w:rPr>
              <w:t>de</w:t>
            </w:r>
            <w:proofErr w:type="spellEnd"/>
            <w:r w:rsidRPr="00D322F1">
              <w:rPr>
                <w:lang w:val="es-ES"/>
              </w:rPr>
              <w:t xml:space="preserve"> </w:t>
            </w:r>
            <w:proofErr w:type="spellStart"/>
            <w:r w:rsidRPr="00D322F1">
              <w:rPr>
                <w:lang w:val="es-ES"/>
              </w:rPr>
              <w:t>Inegi</w:t>
            </w:r>
            <w:proofErr w:type="spellEnd"/>
            <w:r w:rsidRPr="00D322F1">
              <w:rPr>
                <w:lang w:val="es-ES"/>
              </w:rPr>
              <w:t xml:space="preserve">, </w:t>
            </w:r>
            <w:proofErr w:type="spellStart"/>
            <w:r w:rsidRPr="00D322F1">
              <w:rPr>
                <w:lang w:val="es-ES"/>
              </w:rPr>
              <w:t>Inegi</w:t>
            </w:r>
            <w:proofErr w:type="spellEnd"/>
            <w:r w:rsidRPr="00D322F1">
              <w:rPr>
                <w:lang w:val="es-ES"/>
              </w:rPr>
              <w:t xml:space="preserve"> nos Aportan ciertos datos los son los que nos permiten eh proyectarse en los mapas, esos datos que nos permiten proyectarse en </w:t>
            </w:r>
            <w:proofErr w:type="spellStart"/>
            <w:r w:rsidRPr="00D322F1">
              <w:rPr>
                <w:lang w:val="es-ES"/>
              </w:rPr>
              <w:t>en</w:t>
            </w:r>
            <w:proofErr w:type="spellEnd"/>
            <w:r w:rsidRPr="00D322F1">
              <w:rPr>
                <w:lang w:val="es-ES"/>
              </w:rPr>
              <w:t xml:space="preserve"> mapas y bueno para cargar estos los cargamos de desde una base de datos, desde nuestra base de datos, los cargamos mediante pues, este software que se llama Post </w:t>
            </w:r>
            <w:proofErr w:type="spellStart"/>
            <w:r w:rsidRPr="00D322F1">
              <w:rPr>
                <w:lang w:val="es-ES"/>
              </w:rPr>
              <w:t>Kids</w:t>
            </w:r>
            <w:proofErr w:type="spellEnd"/>
            <w:r w:rsidRPr="00D322F1">
              <w:rPr>
                <w:lang w:val="es-ES"/>
              </w:rPr>
              <w:t xml:space="preserve">, un software muy útil que en realidad nos ha facilitado este proceso lo subimos a nuestro repositorio, nuestro que ya tenemos ahí, donde nos albergan diferentes bases de datos. Ahora bien, una vez que ya tenemos disponibles nuestros y los </w:t>
            </w:r>
            <w:proofErr w:type="spellStart"/>
            <w:r w:rsidRPr="00D322F1">
              <w:rPr>
                <w:lang w:val="es-ES"/>
              </w:rPr>
              <w:t>los</w:t>
            </w:r>
            <w:proofErr w:type="spellEnd"/>
            <w:r w:rsidRPr="00D322F1">
              <w:rPr>
                <w:lang w:val="es-ES"/>
              </w:rPr>
              <w:t xml:space="preserve"> ocupamos en otro software que se llama </w:t>
            </w:r>
            <w:proofErr w:type="spellStart"/>
            <w:r w:rsidR="00562DF2">
              <w:rPr>
                <w:lang w:val="es-ES"/>
              </w:rPr>
              <w:t>QGis</w:t>
            </w:r>
            <w:proofErr w:type="spellEnd"/>
            <w:r w:rsidRPr="00D322F1">
              <w:rPr>
                <w:lang w:val="es-ES"/>
              </w:rPr>
              <w:t xml:space="preserve">. En </w:t>
            </w:r>
            <w:proofErr w:type="spellStart"/>
            <w:r w:rsidR="00562DF2">
              <w:rPr>
                <w:lang w:val="es-ES"/>
              </w:rPr>
              <w:t>QGis</w:t>
            </w:r>
            <w:proofErr w:type="spellEnd"/>
            <w:r w:rsidRPr="00D322F1">
              <w:rPr>
                <w:lang w:val="es-ES"/>
              </w:rPr>
              <w:t xml:space="preserve"> ponemos lo que son polígonos, checamos lo que son fronteras, como podrán ver aquí hay veces </w:t>
            </w:r>
            <w:r w:rsidRPr="00D322F1">
              <w:rPr>
                <w:lang w:val="es-ES"/>
              </w:rPr>
              <w:lastRenderedPageBreak/>
              <w:t xml:space="preserve">en las que los tienen algunos pues algunas deficiencias como en esta parte que hay pequeños huecos donde falta un poco de </w:t>
            </w:r>
            <w:proofErr w:type="spellStart"/>
            <w:r w:rsidRPr="00D322F1">
              <w:rPr>
                <w:lang w:val="es-ES"/>
              </w:rPr>
              <w:t>de</w:t>
            </w:r>
            <w:proofErr w:type="spellEnd"/>
            <w:r w:rsidRPr="00D322F1">
              <w:rPr>
                <w:lang w:val="es-ES"/>
              </w:rPr>
              <w:t xml:space="preserve"> precisión. Todo eso lo Gestionamos en este programa de Y bueno, la herramienta que ocupamos para nuestra información, para albergar nuestros datos, es </w:t>
            </w:r>
            <w:proofErr w:type="spellStart"/>
            <w:r w:rsidRPr="00D322F1">
              <w:rPr>
                <w:lang w:val="es-ES"/>
              </w:rPr>
              <w:t>Diviver</w:t>
            </w:r>
            <w:proofErr w:type="spellEnd"/>
            <w:r w:rsidRPr="00D322F1">
              <w:rPr>
                <w:lang w:val="es-ES"/>
              </w:rPr>
              <w:t xml:space="preserve">, </w:t>
            </w:r>
            <w:proofErr w:type="spellStart"/>
            <w:r w:rsidRPr="00D322F1">
              <w:rPr>
                <w:lang w:val="es-ES"/>
              </w:rPr>
              <w:t>Diviver</w:t>
            </w:r>
            <w:proofErr w:type="spellEnd"/>
            <w:r w:rsidRPr="00D322F1">
              <w:rPr>
                <w:lang w:val="es-ES"/>
              </w:rPr>
              <w:t xml:space="preserve"> bueno, pues guardamos todo lo que son tablas, guardamos todo lo que es información con respecto a </w:t>
            </w:r>
            <w:proofErr w:type="spellStart"/>
            <w:r w:rsidRPr="00D322F1">
              <w:rPr>
                <w:lang w:val="es-ES"/>
              </w:rPr>
              <w:t>a</w:t>
            </w:r>
            <w:proofErr w:type="spellEnd"/>
            <w:r w:rsidRPr="00D322F1">
              <w:rPr>
                <w:lang w:val="es-ES"/>
              </w:rPr>
              <w:t xml:space="preserve"> lo que se ha recabado durante los diferentes años, de censos, de encuestas, y </w:t>
            </w:r>
            <w:proofErr w:type="spellStart"/>
            <w:r w:rsidRPr="00D322F1">
              <w:rPr>
                <w:lang w:val="es-ES"/>
              </w:rPr>
              <w:t>y</w:t>
            </w:r>
            <w:proofErr w:type="spellEnd"/>
            <w:r w:rsidRPr="00D322F1">
              <w:rPr>
                <w:lang w:val="es-ES"/>
              </w:rPr>
              <w:t xml:space="preserve"> demás, aquí es donde lo vamos albergando, y la manera en la que podemos comunicar, tanto nuestro software de con pues, con los </w:t>
            </w:r>
            <w:proofErr w:type="spellStart"/>
            <w:r w:rsidRPr="00D322F1">
              <w:rPr>
                <w:lang w:val="es-ES"/>
              </w:rPr>
              <w:t>los</w:t>
            </w:r>
            <w:proofErr w:type="spellEnd"/>
            <w:r w:rsidRPr="00D322F1">
              <w:rPr>
                <w:lang w:val="es-ES"/>
              </w:rPr>
              <w:t xml:space="preserve"> demás este censos y </w:t>
            </w:r>
            <w:proofErr w:type="spellStart"/>
            <w:r w:rsidRPr="00D322F1">
              <w:rPr>
                <w:lang w:val="es-ES"/>
              </w:rPr>
              <w:t>y</w:t>
            </w:r>
            <w:proofErr w:type="spellEnd"/>
            <w:r w:rsidRPr="00D322F1">
              <w:rPr>
                <w:lang w:val="es-ES"/>
              </w:rPr>
              <w:t xml:space="preserve"> que tenemos disponibles Estos son algunos software que utilizamos esta que ya les mencioné para que </w:t>
            </w:r>
            <w:proofErr w:type="spellStart"/>
            <w:r w:rsidRPr="00D322F1">
              <w:rPr>
                <w:lang w:val="es-ES"/>
              </w:rPr>
              <w:t>que</w:t>
            </w:r>
            <w:proofErr w:type="spellEnd"/>
            <w:r w:rsidRPr="00D322F1">
              <w:rPr>
                <w:lang w:val="es-ES"/>
              </w:rPr>
              <w:t xml:space="preserve"> nos sirve, es que son los datos con los que trabajamos para poder presentarlos en mapas. Trabajamos también con </w:t>
            </w:r>
            <w:proofErr w:type="spellStart"/>
            <w:r w:rsidRPr="00D322F1">
              <w:rPr>
                <w:lang w:val="es-ES"/>
              </w:rPr>
              <w:t>Atom</w:t>
            </w:r>
            <w:proofErr w:type="spellEnd"/>
            <w:r w:rsidRPr="00D322F1">
              <w:rPr>
                <w:lang w:val="es-ES"/>
              </w:rPr>
              <w:t xml:space="preserve">. </w:t>
            </w:r>
            <w:proofErr w:type="spellStart"/>
            <w:r w:rsidRPr="00D322F1">
              <w:rPr>
                <w:lang w:val="es-ES"/>
              </w:rPr>
              <w:t>Atom</w:t>
            </w:r>
            <w:proofErr w:type="spellEnd"/>
            <w:r w:rsidRPr="00D322F1">
              <w:rPr>
                <w:lang w:val="es-ES"/>
              </w:rPr>
              <w:t xml:space="preserve"> nos funciona para poder escribir este código, para poder tener también nuestras anotaciones y protocolos para realizar el trabajo. Ocupa que es más del lado de los mapas para poder cargarlos a una plataforma y poder presentarlos gráficamente en un sitio. Trabajamos también con el programa estadístico estatal </w:t>
            </w:r>
            <w:proofErr w:type="spellStart"/>
            <w:r w:rsidRPr="00D322F1">
              <w:rPr>
                <w:lang w:val="es-ES"/>
              </w:rPr>
              <w:t>estata</w:t>
            </w:r>
            <w:proofErr w:type="spellEnd"/>
            <w:r w:rsidRPr="00D322F1">
              <w:rPr>
                <w:lang w:val="es-ES"/>
              </w:rPr>
              <w:t xml:space="preserve"> que nos ha facilitado también el pues el acomodo y </w:t>
            </w:r>
            <w:proofErr w:type="spellStart"/>
            <w:r w:rsidRPr="00D322F1">
              <w:rPr>
                <w:lang w:val="es-ES"/>
              </w:rPr>
              <w:t>y</w:t>
            </w:r>
            <w:proofErr w:type="spellEnd"/>
            <w:r w:rsidRPr="00D322F1">
              <w:rPr>
                <w:lang w:val="es-ES"/>
              </w:rPr>
              <w:t xml:space="preserve"> el gestión de los datos que hemos recabado de censos y digitalizaciones Post-</w:t>
            </w:r>
            <w:proofErr w:type="spellStart"/>
            <w:r w:rsidRPr="00D322F1">
              <w:rPr>
                <w:lang w:val="es-ES"/>
              </w:rPr>
              <w:t>it</w:t>
            </w:r>
            <w:proofErr w:type="spellEnd"/>
            <w:r w:rsidRPr="00D322F1">
              <w:rPr>
                <w:lang w:val="es-ES"/>
              </w:rPr>
              <w:t xml:space="preserve"> que es la manera en que comunicamos nuestro nuestros datos locales con la base de datos y hasta también Excel que nos sirve para crear nuestras tablas que es un </w:t>
            </w:r>
            <w:proofErr w:type="spellStart"/>
            <w:r w:rsidRPr="00D322F1">
              <w:rPr>
                <w:lang w:val="es-ES"/>
              </w:rPr>
              <w:t>Un</w:t>
            </w:r>
            <w:proofErr w:type="spellEnd"/>
            <w:r w:rsidRPr="00D322F1">
              <w:rPr>
                <w:lang w:val="es-ES"/>
              </w:rPr>
              <w:t xml:space="preserve"> repositorio muy bueno para poder compartir entre colegas, entre el mismo equipo, los datos, y el que es </w:t>
            </w:r>
            <w:proofErr w:type="spellStart"/>
            <w:r w:rsidRPr="00D322F1">
              <w:rPr>
                <w:lang w:val="es-ES"/>
              </w:rPr>
              <w:t>es</w:t>
            </w:r>
            <w:proofErr w:type="spellEnd"/>
            <w:r w:rsidRPr="00D322F1">
              <w:rPr>
                <w:lang w:val="es-ES"/>
              </w:rPr>
              <w:t xml:space="preserve"> de igual manera donde podemos digitalizar los datos censados de </w:t>
            </w:r>
            <w:proofErr w:type="spellStart"/>
            <w:r w:rsidRPr="00D322F1">
              <w:rPr>
                <w:lang w:val="es-ES"/>
              </w:rPr>
              <w:t>Inegi</w:t>
            </w:r>
            <w:proofErr w:type="spellEnd"/>
            <w:r w:rsidRPr="00D322F1">
              <w:rPr>
                <w:lang w:val="es-ES"/>
              </w:rPr>
              <w:t xml:space="preserve">. Estas instituciones que nos apoyen ya las mencionó pues Juan Carlos en </w:t>
            </w:r>
            <w:proofErr w:type="spellStart"/>
            <w:r w:rsidRPr="00D322F1">
              <w:rPr>
                <w:lang w:val="es-ES"/>
              </w:rPr>
              <w:t>en</w:t>
            </w:r>
            <w:proofErr w:type="spellEnd"/>
            <w:r w:rsidRPr="00D322F1">
              <w:rPr>
                <w:lang w:val="es-ES"/>
              </w:rPr>
              <w:t xml:space="preserve"> la </w:t>
            </w:r>
            <w:proofErr w:type="gramStart"/>
            <w:r w:rsidRPr="00D322F1">
              <w:rPr>
                <w:lang w:val="es-ES"/>
              </w:rPr>
              <w:t>presentación</w:t>
            </w:r>
            <w:proofErr w:type="gramEnd"/>
            <w:r w:rsidRPr="00D322F1">
              <w:rPr>
                <w:lang w:val="es-ES"/>
              </w:rPr>
              <w:t xml:space="preserve"> pero pues son muy importantes para poder seguir adelante con </w:t>
            </w:r>
            <w:proofErr w:type="spellStart"/>
            <w:r w:rsidRPr="00D322F1">
              <w:rPr>
                <w:lang w:val="es-ES"/>
              </w:rPr>
              <w:t>con</w:t>
            </w:r>
            <w:proofErr w:type="spellEnd"/>
            <w:r w:rsidRPr="00D322F1">
              <w:rPr>
                <w:lang w:val="es-ES"/>
              </w:rPr>
              <w:t xml:space="preserve"> estos proyectos. Y de igual manera, pues, hay un equipo muy importante aquí en México, que nos ha estado apoyando en el en el proyecto es el equipo aquí en México, que bueno, de la mano hemos sacado adelante pues muchas cosas, por decir las digitalizaciones que son muy extensas, es mucho trabajo, pero de la mano con el proyecto hemos podido lograr sacar adelante hasta </w:t>
            </w:r>
            <w:proofErr w:type="spellStart"/>
            <w:r w:rsidRPr="00D322F1">
              <w:rPr>
                <w:lang w:val="es-ES"/>
              </w:rPr>
              <w:t>hasta</w:t>
            </w:r>
            <w:proofErr w:type="spellEnd"/>
            <w:r w:rsidRPr="00D322F1">
              <w:rPr>
                <w:lang w:val="es-ES"/>
              </w:rPr>
              <w:t xml:space="preserve"> este momento. Así es que bueno, esto sería todo de mi parte. les agradezco la participación</w:t>
            </w:r>
          </w:p>
        </w:tc>
        <w:tc>
          <w:tcPr>
            <w:tcW w:w="5395" w:type="dxa"/>
          </w:tcPr>
          <w:p w14:paraId="18A0F3ED" w14:textId="045876F5" w:rsidR="00682657" w:rsidRPr="00D322F1" w:rsidRDefault="00682657">
            <w:pPr>
              <w:rPr>
                <w:lang w:val="es-ES"/>
              </w:rPr>
            </w:pPr>
            <w:r w:rsidRPr="00D322F1">
              <w:rPr>
                <w:lang w:val="es-ES"/>
              </w:rPr>
              <w:lastRenderedPageBreak/>
              <w:t xml:space="preserve">cuestiones que veo </w:t>
            </w:r>
          </w:p>
          <w:p w14:paraId="51786EC4" w14:textId="36E95115" w:rsidR="00D322F1" w:rsidRPr="00D322F1" w:rsidRDefault="00D322F1" w:rsidP="00D322F1">
            <w:pPr>
              <w:rPr>
                <w:lang w:val="es-ES"/>
              </w:rPr>
            </w:pPr>
            <w:r w:rsidRPr="00D322F1">
              <w:rPr>
                <w:lang w:val="es-ES"/>
              </w:rPr>
              <w:t xml:space="preserve">             </w:t>
            </w:r>
            <w:del w:id="38" w:author="Esparza Ochoa, Juan Carlos" w:date="2021-11-14T09:31:00Z">
              <w:r w:rsidRPr="00D322F1" w:rsidDel="00D322F1">
                <w:rPr>
                  <w:lang w:val="es-ES"/>
                </w:rPr>
                <w:delText>sólo palabras de más</w:delText>
              </w:r>
            </w:del>
          </w:p>
          <w:p w14:paraId="2882A3FE" w14:textId="5F1B5FE6" w:rsidR="00682657" w:rsidRPr="00D322F1" w:rsidRDefault="00682657" w:rsidP="00682657">
            <w:pPr>
              <w:rPr>
                <w:lang w:val="es-ES"/>
              </w:rPr>
            </w:pPr>
            <w:r w:rsidRPr="00D322F1">
              <w:rPr>
                <w:lang w:val="es-ES"/>
              </w:rPr>
              <w:t xml:space="preserve">                </w:t>
            </w:r>
            <w:del w:id="39" w:author="Esparza Ochoa, Juan Carlos" w:date="2021-11-14T09:28:00Z">
              <w:r w:rsidRPr="00D322F1" w:rsidDel="00682657">
                <w:rPr>
                  <w:highlight w:val="lightGray"/>
                  <w:lang w:val="es-ES"/>
                </w:rPr>
                <w:delText>quizá importantes</w:delText>
              </w:r>
            </w:del>
          </w:p>
          <w:p w14:paraId="7084F9E7" w14:textId="0ADEE98E" w:rsidR="007D365F" w:rsidRPr="00D322F1" w:rsidRDefault="00682657">
            <w:pPr>
              <w:rPr>
                <w:lang w:val="es-ES"/>
              </w:rPr>
            </w:pPr>
            <w:r w:rsidRPr="00D322F1">
              <w:rPr>
                <w:lang w:val="es-ES"/>
              </w:rPr>
              <w:t xml:space="preserve">                     </w:t>
            </w:r>
            <w:del w:id="40" w:author="Esparza Ochoa, Juan Carlos" w:date="2021-11-14T09:28:00Z">
              <w:r w:rsidRPr="00D322F1" w:rsidDel="00682657">
                <w:rPr>
                  <w:highlight w:val="cyan"/>
                  <w:lang w:val="es-ES"/>
                </w:rPr>
                <w:delText>importantes</w:delText>
              </w:r>
            </w:del>
          </w:p>
          <w:p w14:paraId="2F1FAAF3" w14:textId="17AD4772" w:rsidR="00D322F1" w:rsidRPr="00D322F1" w:rsidRDefault="00682657" w:rsidP="00D322F1">
            <w:pPr>
              <w:rPr>
                <w:lang w:val="es-ES"/>
              </w:rPr>
            </w:pPr>
            <w:r w:rsidRPr="00D322F1">
              <w:rPr>
                <w:lang w:val="es-ES"/>
              </w:rPr>
              <w:t xml:space="preserve">              </w:t>
            </w:r>
            <w:r w:rsidR="00D322F1" w:rsidRPr="00D322F1">
              <w:rPr>
                <w:lang w:val="es-ES"/>
              </w:rPr>
              <w:t xml:space="preserve">        </w:t>
            </w:r>
            <w:r w:rsidRPr="00D322F1">
              <w:rPr>
                <w:lang w:val="es-ES"/>
              </w:rPr>
              <w:t xml:space="preserve">  </w:t>
            </w:r>
            <w:del w:id="41" w:author="Esparza Ochoa, Juan Carlos" w:date="2021-11-14T09:30:00Z">
              <w:r w:rsidRPr="00D322F1" w:rsidDel="00D322F1">
                <w:rPr>
                  <w:highlight w:val="green"/>
                  <w:lang w:val="es-ES"/>
                </w:rPr>
                <w:delText>GRAVES</w:delText>
              </w:r>
            </w:del>
          </w:p>
          <w:p w14:paraId="6CEE0451" w14:textId="2D9555BF" w:rsidR="00682657" w:rsidRPr="00D322F1" w:rsidRDefault="00682657" w:rsidP="00682657">
            <w:pPr>
              <w:rPr>
                <w:lang w:val="es-ES"/>
              </w:rPr>
            </w:pPr>
          </w:p>
          <w:p w14:paraId="58089E44" w14:textId="77777777" w:rsidR="00682657" w:rsidRPr="00D322F1" w:rsidRDefault="00682657">
            <w:pPr>
              <w:rPr>
                <w:lang w:val="es-ES"/>
              </w:rPr>
            </w:pPr>
          </w:p>
          <w:p w14:paraId="371A38A4" w14:textId="77777777" w:rsidR="00D322F1" w:rsidRPr="00D322F1" w:rsidRDefault="00D322F1">
            <w:pPr>
              <w:rPr>
                <w:lang w:val="es-ES"/>
              </w:rPr>
            </w:pPr>
          </w:p>
          <w:p w14:paraId="38D1B642" w14:textId="77777777" w:rsidR="00682657" w:rsidRPr="00D322F1" w:rsidRDefault="00682657">
            <w:pPr>
              <w:rPr>
                <w:lang w:val="es-ES"/>
              </w:rPr>
            </w:pPr>
          </w:p>
          <w:p w14:paraId="0B633F89" w14:textId="17DFCF5B" w:rsidR="00682657" w:rsidRPr="00D322F1" w:rsidRDefault="00D322F1">
            <w:pPr>
              <w:rPr>
                <w:lang w:val="es-ES"/>
              </w:rPr>
            </w:pPr>
            <w:r w:rsidRPr="00D322F1">
              <w:rPr>
                <w:lang w:val="es-ES"/>
              </w:rPr>
              <w:t>“nos” me parece un mal hábito muy presuntuoso</w:t>
            </w:r>
          </w:p>
          <w:p w14:paraId="1ACD7A68" w14:textId="4E757AE9" w:rsidR="00682657" w:rsidRPr="00D322F1" w:rsidRDefault="00D322F1">
            <w:pPr>
              <w:rPr>
                <w:lang w:val="es-ES"/>
              </w:rPr>
            </w:pPr>
            <w:r>
              <w:rPr>
                <w:lang w:val="es-ES"/>
              </w:rPr>
              <w:t>¿compartes ideas y polémicas a raíz del mundo?</w:t>
            </w:r>
            <w:r>
              <w:rPr>
                <w:lang w:val="es-ES"/>
              </w:rPr>
              <w:br/>
              <w:t>parece elegante pero no dice nada, y lo poco que dice no es verdad</w:t>
            </w:r>
          </w:p>
          <w:p w14:paraId="7045CED9" w14:textId="77777777" w:rsidR="00682657" w:rsidRPr="00D322F1" w:rsidRDefault="00682657">
            <w:pPr>
              <w:rPr>
                <w:lang w:val="es-ES"/>
              </w:rPr>
            </w:pPr>
          </w:p>
          <w:p w14:paraId="1A352851" w14:textId="0BF90B66" w:rsidR="00682657" w:rsidRDefault="00682657">
            <w:pPr>
              <w:rPr>
                <w:lang w:val="es-ES"/>
              </w:rPr>
            </w:pPr>
          </w:p>
          <w:p w14:paraId="6C36F7DB" w14:textId="13CF886B" w:rsidR="00D322F1" w:rsidRDefault="00D322F1">
            <w:pPr>
              <w:rPr>
                <w:lang w:val="es-ES"/>
              </w:rPr>
            </w:pPr>
          </w:p>
          <w:p w14:paraId="1BB12E17" w14:textId="7741EB30" w:rsidR="00D322F1" w:rsidRDefault="00D322F1">
            <w:pPr>
              <w:rPr>
                <w:lang w:val="es-ES"/>
              </w:rPr>
            </w:pPr>
          </w:p>
          <w:p w14:paraId="36E8918A" w14:textId="132433C7" w:rsidR="00D322F1" w:rsidRDefault="00D322F1">
            <w:pPr>
              <w:rPr>
                <w:lang w:val="es-ES"/>
              </w:rPr>
            </w:pPr>
          </w:p>
          <w:p w14:paraId="6EE30832" w14:textId="16BE5B21" w:rsidR="00D322F1" w:rsidRDefault="00D322F1">
            <w:pPr>
              <w:rPr>
                <w:lang w:val="es-ES"/>
              </w:rPr>
            </w:pPr>
          </w:p>
          <w:p w14:paraId="1FBAC94C" w14:textId="5BC926F3" w:rsidR="00D322F1" w:rsidRDefault="00D322F1">
            <w:pPr>
              <w:rPr>
                <w:lang w:val="es-ES"/>
              </w:rPr>
            </w:pPr>
          </w:p>
          <w:p w14:paraId="4EE816E9" w14:textId="43931FE1" w:rsidR="00D322F1" w:rsidRDefault="00D322F1">
            <w:pPr>
              <w:rPr>
                <w:lang w:val="es-ES"/>
              </w:rPr>
            </w:pPr>
            <w:r>
              <w:rPr>
                <w:lang w:val="es-ES"/>
              </w:rPr>
              <w:t>no has aún coordinado varios equipos; si son varios, cabría mencionarlos</w:t>
            </w:r>
          </w:p>
          <w:p w14:paraId="4B67656E" w14:textId="58AB1329" w:rsidR="00D322F1" w:rsidRDefault="00D322F1">
            <w:pPr>
              <w:rPr>
                <w:lang w:val="es-ES"/>
              </w:rPr>
            </w:pPr>
          </w:p>
          <w:p w14:paraId="360B02CF" w14:textId="2E7768E1" w:rsidR="00D322F1" w:rsidRDefault="00D322F1">
            <w:pPr>
              <w:rPr>
                <w:lang w:val="es-ES"/>
              </w:rPr>
            </w:pPr>
            <w:r>
              <w:rPr>
                <w:lang w:val="es-ES"/>
              </w:rPr>
              <w:t>¿veraz? ¿qué tanto lo es el censo? ¿has leído al respecto</w:t>
            </w:r>
            <w:r w:rsidR="00562DF2">
              <w:rPr>
                <w:lang w:val="es-ES"/>
              </w:rPr>
              <w:t>?</w:t>
            </w:r>
          </w:p>
          <w:p w14:paraId="35FF5708" w14:textId="78C0B03E" w:rsidR="00562DF2" w:rsidRDefault="00562DF2">
            <w:pPr>
              <w:rPr>
                <w:lang w:val="es-ES"/>
              </w:rPr>
            </w:pPr>
            <w:r>
              <w:rPr>
                <w:lang w:val="es-ES"/>
              </w:rPr>
              <w:t>¿el censo dice TODO lo que se ha presentado?</w:t>
            </w:r>
          </w:p>
          <w:p w14:paraId="05FB3710" w14:textId="117C26F3" w:rsidR="00D322F1" w:rsidRDefault="00D322F1">
            <w:pPr>
              <w:rPr>
                <w:lang w:val="es-ES"/>
              </w:rPr>
            </w:pPr>
          </w:p>
          <w:p w14:paraId="62EEEC5A" w14:textId="02EE1BC1" w:rsidR="00D322F1" w:rsidRDefault="00D322F1">
            <w:pPr>
              <w:rPr>
                <w:lang w:val="es-ES"/>
              </w:rPr>
            </w:pPr>
          </w:p>
          <w:p w14:paraId="03AB738A" w14:textId="637C1FFE" w:rsidR="00D322F1" w:rsidRDefault="00D322F1">
            <w:pPr>
              <w:rPr>
                <w:lang w:val="es-ES"/>
              </w:rPr>
            </w:pPr>
          </w:p>
          <w:p w14:paraId="2BE44036" w14:textId="13362AFE" w:rsidR="00D322F1" w:rsidRDefault="00D322F1">
            <w:pPr>
              <w:rPr>
                <w:lang w:val="es-ES"/>
              </w:rPr>
            </w:pPr>
          </w:p>
          <w:p w14:paraId="201C1E7A" w14:textId="71C9FDBE" w:rsidR="00562DF2" w:rsidRDefault="00562DF2">
            <w:pPr>
              <w:rPr>
                <w:lang w:val="es-ES"/>
              </w:rPr>
            </w:pPr>
          </w:p>
          <w:p w14:paraId="6D18508A" w14:textId="31B1861A" w:rsidR="00562DF2" w:rsidRDefault="00562DF2">
            <w:pPr>
              <w:rPr>
                <w:lang w:val="es-ES"/>
              </w:rPr>
            </w:pPr>
            <w:r>
              <w:rPr>
                <w:lang w:val="es-ES"/>
              </w:rPr>
              <w:t>para que sea claro que trabajas con libros, debes mencionarlo</w:t>
            </w:r>
          </w:p>
          <w:p w14:paraId="40DDC02A" w14:textId="1621D0A5" w:rsidR="00562DF2" w:rsidRDefault="00562DF2">
            <w:pPr>
              <w:rPr>
                <w:lang w:val="es-ES"/>
              </w:rPr>
            </w:pPr>
          </w:p>
          <w:p w14:paraId="2A4E0510" w14:textId="39586B2D" w:rsidR="00562DF2" w:rsidRDefault="00562DF2">
            <w:pPr>
              <w:rPr>
                <w:lang w:val="es-ES"/>
              </w:rPr>
            </w:pPr>
            <w:r>
              <w:rPr>
                <w:lang w:val="es-ES"/>
              </w:rPr>
              <w:t>¿qué verificas (constatas que es verdad)?</w:t>
            </w:r>
          </w:p>
          <w:p w14:paraId="4546FA93" w14:textId="6A234E48" w:rsidR="00D322F1" w:rsidRDefault="00D322F1">
            <w:pPr>
              <w:rPr>
                <w:ins w:id="42" w:author="Esparza Ochoa, Juan Carlos" w:date="2021-11-14T09:43:00Z"/>
                <w:lang w:val="es-ES"/>
              </w:rPr>
            </w:pPr>
          </w:p>
          <w:p w14:paraId="677F18DD" w14:textId="11E9C808" w:rsidR="00562DF2" w:rsidRDefault="00562DF2">
            <w:pPr>
              <w:rPr>
                <w:ins w:id="43" w:author="Esparza Ochoa, Juan Carlos" w:date="2021-11-14T09:43:00Z"/>
                <w:lang w:val="es-ES"/>
              </w:rPr>
            </w:pPr>
          </w:p>
          <w:p w14:paraId="50AB840B" w14:textId="5EF5691E" w:rsidR="00562DF2" w:rsidRDefault="00562DF2">
            <w:pPr>
              <w:rPr>
                <w:ins w:id="44" w:author="Esparza Ochoa, Juan Carlos" w:date="2021-11-14T09:43:00Z"/>
                <w:lang w:val="es-ES"/>
              </w:rPr>
            </w:pPr>
          </w:p>
          <w:p w14:paraId="1F512BB7" w14:textId="15CFD1F3" w:rsidR="00562DF2" w:rsidRDefault="00562DF2">
            <w:pPr>
              <w:rPr>
                <w:ins w:id="45" w:author="Esparza Ochoa, Juan Carlos" w:date="2021-11-14T09:43:00Z"/>
                <w:lang w:val="es-ES"/>
              </w:rPr>
            </w:pPr>
            <w:r w:rsidRPr="00562DF2">
              <w:rPr>
                <w:lang w:val="es-ES"/>
              </w:rPr>
              <w:t>es una muletilla que no añade significado</w:t>
            </w:r>
            <w:r>
              <w:rPr>
                <w:lang w:val="es-ES"/>
              </w:rPr>
              <w:t xml:space="preserve"> (y que repites mucho) sería aún mejor: “digitalizamos”</w:t>
            </w:r>
          </w:p>
          <w:p w14:paraId="27FDFA81" w14:textId="557FE20E" w:rsidR="00562DF2" w:rsidRDefault="00562DF2">
            <w:pPr>
              <w:rPr>
                <w:ins w:id="46" w:author="Esparza Ochoa, Juan Carlos" w:date="2021-11-14T09:43:00Z"/>
                <w:lang w:val="es-ES"/>
              </w:rPr>
            </w:pPr>
          </w:p>
          <w:p w14:paraId="26101FF5" w14:textId="60B624D4" w:rsidR="00562DF2" w:rsidRDefault="00562DF2">
            <w:pPr>
              <w:rPr>
                <w:lang w:val="es-ES"/>
              </w:rPr>
            </w:pPr>
          </w:p>
          <w:p w14:paraId="46AFB2C8" w14:textId="5D6A6D5C" w:rsidR="00562DF2" w:rsidRDefault="00562DF2">
            <w:pPr>
              <w:rPr>
                <w:lang w:val="es-ES"/>
              </w:rPr>
            </w:pPr>
          </w:p>
          <w:p w14:paraId="56F23FEE" w14:textId="268B81AD" w:rsidR="00562DF2" w:rsidRDefault="00562DF2">
            <w:pPr>
              <w:rPr>
                <w:lang w:val="es-ES"/>
              </w:rPr>
            </w:pPr>
          </w:p>
          <w:p w14:paraId="50FA991F" w14:textId="38D11AD8" w:rsidR="00562DF2" w:rsidRDefault="00562DF2">
            <w:pPr>
              <w:rPr>
                <w:lang w:val="es-ES"/>
              </w:rPr>
            </w:pPr>
          </w:p>
          <w:p w14:paraId="48FFAF7A" w14:textId="13FBC173" w:rsidR="00562DF2" w:rsidRDefault="00562DF2">
            <w:pPr>
              <w:rPr>
                <w:lang w:val="es-ES"/>
              </w:rPr>
            </w:pPr>
          </w:p>
          <w:p w14:paraId="3C39225C" w14:textId="76E7E522" w:rsidR="00562DF2" w:rsidRDefault="00562DF2">
            <w:pPr>
              <w:rPr>
                <w:lang w:val="es-ES"/>
              </w:rPr>
            </w:pPr>
          </w:p>
          <w:p w14:paraId="394E2EA8" w14:textId="0760ACB1" w:rsidR="00562DF2" w:rsidRDefault="00562DF2">
            <w:pPr>
              <w:rPr>
                <w:lang w:val="es-ES"/>
              </w:rPr>
            </w:pPr>
          </w:p>
          <w:p w14:paraId="22CDA49F" w14:textId="46312295" w:rsidR="00562DF2" w:rsidRDefault="00562DF2">
            <w:pPr>
              <w:rPr>
                <w:lang w:val="es-ES"/>
              </w:rPr>
            </w:pPr>
          </w:p>
          <w:p w14:paraId="66087828" w14:textId="6DF6820D" w:rsidR="00562DF2" w:rsidRDefault="00562DF2">
            <w:pPr>
              <w:rPr>
                <w:lang w:val="es-ES"/>
              </w:rPr>
            </w:pPr>
          </w:p>
          <w:p w14:paraId="24E81FAA" w14:textId="781388CF" w:rsidR="00562DF2" w:rsidRDefault="00562DF2">
            <w:pPr>
              <w:rPr>
                <w:lang w:val="es-ES"/>
              </w:rPr>
            </w:pPr>
          </w:p>
          <w:p w14:paraId="2074550D" w14:textId="29EFA446" w:rsidR="00562DF2" w:rsidRDefault="00562DF2">
            <w:pPr>
              <w:rPr>
                <w:lang w:val="es-ES"/>
              </w:rPr>
            </w:pPr>
          </w:p>
          <w:p w14:paraId="697DCF05" w14:textId="1A7BD87F" w:rsidR="00562DF2" w:rsidRDefault="00562DF2">
            <w:pPr>
              <w:rPr>
                <w:lang w:val="es-ES"/>
              </w:rPr>
            </w:pPr>
          </w:p>
          <w:p w14:paraId="1C2D4646" w14:textId="0FED9F82" w:rsidR="00562DF2" w:rsidRDefault="00562DF2">
            <w:pPr>
              <w:rPr>
                <w:lang w:val="es-ES"/>
              </w:rPr>
            </w:pPr>
          </w:p>
          <w:p w14:paraId="2A0CFAEC" w14:textId="4F02E828" w:rsidR="00562DF2" w:rsidRDefault="00562DF2">
            <w:pPr>
              <w:rPr>
                <w:lang w:val="es-ES"/>
              </w:rPr>
            </w:pPr>
          </w:p>
          <w:p w14:paraId="3D9117C1" w14:textId="02491D0F" w:rsidR="00562DF2" w:rsidRDefault="00562DF2">
            <w:pPr>
              <w:rPr>
                <w:lang w:val="es-ES"/>
              </w:rPr>
            </w:pPr>
          </w:p>
          <w:p w14:paraId="49EC890A" w14:textId="77777777" w:rsidR="00562DF2" w:rsidRDefault="00562DF2">
            <w:pPr>
              <w:rPr>
                <w:ins w:id="47" w:author="Esparza Ochoa, Juan Carlos" w:date="2021-11-14T09:43:00Z"/>
                <w:lang w:val="es-ES"/>
              </w:rPr>
            </w:pPr>
          </w:p>
          <w:p w14:paraId="41A9BC2F" w14:textId="77777777" w:rsidR="00562DF2" w:rsidRDefault="00562DF2">
            <w:pPr>
              <w:rPr>
                <w:lang w:val="es-ES"/>
              </w:rPr>
            </w:pPr>
          </w:p>
          <w:p w14:paraId="76099C78" w14:textId="77777777" w:rsidR="00D322F1" w:rsidRPr="00D322F1" w:rsidRDefault="00D322F1">
            <w:pPr>
              <w:rPr>
                <w:lang w:val="es-ES"/>
              </w:rPr>
            </w:pPr>
          </w:p>
          <w:p w14:paraId="17EBF21F" w14:textId="411D4036" w:rsidR="00682657" w:rsidRPr="00D322F1" w:rsidRDefault="00682657">
            <w:pPr>
              <w:rPr>
                <w:lang w:val="es-ES"/>
              </w:rPr>
            </w:pPr>
          </w:p>
        </w:tc>
      </w:tr>
      <w:tr w:rsidR="007D365F" w:rsidRPr="00D322F1" w14:paraId="263F2877" w14:textId="77777777" w:rsidTr="007D365F">
        <w:tc>
          <w:tcPr>
            <w:tcW w:w="5395" w:type="dxa"/>
          </w:tcPr>
          <w:p w14:paraId="0F6210F1" w14:textId="77777777" w:rsidR="007D365F" w:rsidRPr="00D322F1" w:rsidRDefault="007D365F">
            <w:pPr>
              <w:rPr>
                <w:lang w:val="es-ES"/>
              </w:rPr>
            </w:pPr>
          </w:p>
        </w:tc>
        <w:tc>
          <w:tcPr>
            <w:tcW w:w="5395" w:type="dxa"/>
          </w:tcPr>
          <w:p w14:paraId="4030ABE4" w14:textId="77777777" w:rsidR="007D365F" w:rsidRPr="00D322F1" w:rsidRDefault="007D365F">
            <w:pPr>
              <w:rPr>
                <w:lang w:val="es-ES"/>
              </w:rPr>
            </w:pPr>
          </w:p>
        </w:tc>
      </w:tr>
      <w:tr w:rsidR="007D365F" w:rsidRPr="00D322F1" w14:paraId="264B92EB" w14:textId="77777777" w:rsidTr="007D365F">
        <w:tc>
          <w:tcPr>
            <w:tcW w:w="5395" w:type="dxa"/>
          </w:tcPr>
          <w:p w14:paraId="60002084" w14:textId="77777777" w:rsidR="007D365F" w:rsidRPr="00D322F1" w:rsidRDefault="007D365F">
            <w:pPr>
              <w:rPr>
                <w:lang w:val="es-ES"/>
              </w:rPr>
            </w:pPr>
          </w:p>
        </w:tc>
        <w:tc>
          <w:tcPr>
            <w:tcW w:w="5395" w:type="dxa"/>
          </w:tcPr>
          <w:p w14:paraId="7FEC4622" w14:textId="77777777" w:rsidR="007D365F" w:rsidRPr="00D322F1" w:rsidRDefault="007D365F">
            <w:pPr>
              <w:rPr>
                <w:lang w:val="es-ES"/>
              </w:rPr>
            </w:pPr>
          </w:p>
        </w:tc>
      </w:tr>
      <w:tr w:rsidR="007D365F" w:rsidRPr="00D322F1" w14:paraId="45FF7DD4" w14:textId="77777777" w:rsidTr="007D365F">
        <w:tc>
          <w:tcPr>
            <w:tcW w:w="5395" w:type="dxa"/>
          </w:tcPr>
          <w:p w14:paraId="3C5011EB" w14:textId="77777777" w:rsidR="007D365F" w:rsidRPr="00D322F1" w:rsidRDefault="007D365F">
            <w:pPr>
              <w:rPr>
                <w:lang w:val="es-ES"/>
              </w:rPr>
            </w:pPr>
          </w:p>
        </w:tc>
        <w:tc>
          <w:tcPr>
            <w:tcW w:w="5395" w:type="dxa"/>
          </w:tcPr>
          <w:p w14:paraId="66CC4853" w14:textId="77777777" w:rsidR="007D365F" w:rsidRPr="00D322F1" w:rsidRDefault="007D365F">
            <w:pPr>
              <w:rPr>
                <w:lang w:val="es-ES"/>
              </w:rPr>
            </w:pPr>
          </w:p>
        </w:tc>
      </w:tr>
    </w:tbl>
    <w:p w14:paraId="4E2413FA" w14:textId="591F461F" w:rsidR="007D365F" w:rsidRPr="00D322F1" w:rsidRDefault="007D365F">
      <w:pPr>
        <w:rPr>
          <w:lang w:val="es-ES"/>
        </w:rPr>
      </w:pPr>
    </w:p>
    <w:p w14:paraId="1FD1E71C" w14:textId="77777777" w:rsidR="007D365F" w:rsidRPr="00D322F1" w:rsidRDefault="007D365F">
      <w:pPr>
        <w:rPr>
          <w:lang w:val="es-ES"/>
        </w:rPr>
      </w:pPr>
    </w:p>
    <w:sectPr w:rsidR="007D365F" w:rsidRPr="00D322F1" w:rsidSect="007D36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sparza Ochoa, Juan Carlos">
    <w15:presenceInfo w15:providerId="AD" w15:userId="S::juancarlos_esparzao@baylor.edu::86213dd8-38cf-436e-be72-6dd0cfdb4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5F"/>
    <w:rsid w:val="00062D2D"/>
    <w:rsid w:val="00284832"/>
    <w:rsid w:val="00562DF2"/>
    <w:rsid w:val="00682657"/>
    <w:rsid w:val="006B21AC"/>
    <w:rsid w:val="006D5A80"/>
    <w:rsid w:val="007D365F"/>
    <w:rsid w:val="00A516D6"/>
    <w:rsid w:val="00A9577B"/>
    <w:rsid w:val="00C657DF"/>
    <w:rsid w:val="00C878EF"/>
    <w:rsid w:val="00D322F1"/>
    <w:rsid w:val="00DC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1DB2"/>
  <w15:chartTrackingRefBased/>
  <w15:docId w15:val="{B4A9AED9-3DB7-B14F-A105-79284ED1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84832"/>
    <w:rPr>
      <w:color w:val="D29F13"/>
      <w:u w:val="single"/>
    </w:rPr>
  </w:style>
  <w:style w:type="paragraph" w:customStyle="1" w:styleId="TwoColPar">
    <w:name w:val="TwoColPar"/>
    <w:basedOn w:val="Normal"/>
    <w:next w:val="Normal"/>
    <w:qFormat/>
    <w:rsid w:val="00A516D6"/>
    <w:pPr>
      <w:tabs>
        <w:tab w:val="left" w:pos="344"/>
      </w:tabs>
      <w:ind w:firstLine="288"/>
    </w:pPr>
    <w:rPr>
      <w:bCs/>
      <w:sz w:val="21"/>
      <w:szCs w:val="21"/>
      <w:lang w:val="en"/>
    </w:rPr>
  </w:style>
  <w:style w:type="paragraph" w:customStyle="1" w:styleId="S2ColPar">
    <w:name w:val="S2ColPar"/>
    <w:basedOn w:val="Normal"/>
    <w:qFormat/>
    <w:rsid w:val="00A516D6"/>
    <w:pPr>
      <w:keepNext/>
      <w:tabs>
        <w:tab w:val="left" w:pos="288"/>
      </w:tabs>
      <w:ind w:firstLine="288"/>
    </w:pPr>
    <w:rPr>
      <w:sz w:val="21"/>
      <w:szCs w:val="21"/>
      <w:lang w:val="es-ES"/>
    </w:rPr>
  </w:style>
  <w:style w:type="table" w:styleId="TableGrid">
    <w:name w:val="Table Grid"/>
    <w:basedOn w:val="TableNormal"/>
    <w:uiPriority w:val="39"/>
    <w:rsid w:val="007D3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Esparza Ochoa, Juan Carlos</dc:creator>
  <cp:keywords/>
  <dc:description/>
  <cp:lastModifiedBy>Esparza Ochoa, Juan Carlos</cp:lastModifiedBy>
  <cp:revision>2</cp:revision>
  <dcterms:created xsi:type="dcterms:W3CDTF">2021-11-13T23:45:00Z</dcterms:created>
  <dcterms:modified xsi:type="dcterms:W3CDTF">2021-11-14T15:48:00Z</dcterms:modified>
</cp:coreProperties>
</file>