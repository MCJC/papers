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24F6E12" w14:textId="645F756D" w:rsidR="00D64678" w:rsidRPr="00E83913" w:rsidRDefault="00035057" w:rsidP="00D64678">
      <w:pPr>
        <w:rPr>
          <w:rFonts w:ascii="Times New Roman" w:hAnsi="Times New Roman" w:cs="Times New Roman"/>
          <w:color w:val="000000" w:themeColor="text1"/>
          <w:sz w:val="22"/>
          <w:szCs w:val="22"/>
          <w:rPrChange w:id="0" w:author="Hill, Erin" w:date="2021-09-21T10:41:00Z">
            <w:rPr>
              <w:rFonts w:ascii="Times New Roman" w:hAnsi="Times New Roman" w:cs="Times New Roman"/>
              <w:color w:val="FFFF00"/>
              <w:sz w:val="22"/>
              <w:szCs w:val="22"/>
            </w:rPr>
          </w:rPrChange>
        </w:rPr>
      </w:pPr>
      <w:r w:rsidRPr="00E83913">
        <w:rPr>
          <w:rFonts w:ascii="Times New Roman" w:hAnsi="Times New Roman" w:cs="Times New Roman"/>
          <w:color w:val="000000" w:themeColor="text1"/>
          <w:sz w:val="22"/>
          <w:szCs w:val="22"/>
          <w:rPrChange w:id="1" w:author="Hill, Erin" w:date="2021-09-21T10:41:00Z">
            <w:rPr>
              <w:rFonts w:ascii="Times New Roman" w:hAnsi="Times New Roman" w:cs="Times New Roman"/>
              <w:color w:val="FFFF00"/>
              <w:sz w:val="22"/>
              <w:szCs w:val="22"/>
            </w:rPr>
          </w:rPrChange>
        </w:rPr>
        <w:t>M</w:t>
      </w:r>
      <w:r w:rsidR="00D64678" w:rsidRPr="00E83913">
        <w:rPr>
          <w:rFonts w:ascii="Times New Roman" w:hAnsi="Times New Roman" w:cs="Times New Roman"/>
          <w:color w:val="000000" w:themeColor="text1"/>
          <w:sz w:val="22"/>
          <w:szCs w:val="22"/>
          <w:rPrChange w:id="2" w:author="Hill, Erin" w:date="2021-09-21T10:41:00Z">
            <w:rPr>
              <w:rFonts w:ascii="Times New Roman" w:hAnsi="Times New Roman" w:cs="Times New Roman"/>
              <w:color w:val="FFFF00"/>
              <w:sz w:val="22"/>
              <w:szCs w:val="22"/>
            </w:rPr>
          </w:rPrChange>
        </w:rPr>
        <w:t>y neighbor</w:t>
      </w:r>
    </w:p>
    <w:p w14:paraId="748D4D66" w14:textId="42EA024E" w:rsidR="005B227E" w:rsidRPr="00E83913" w:rsidRDefault="005B227E" w:rsidP="00D64678">
      <w:pPr>
        <w:rPr>
          <w:rFonts w:ascii="Times New Roman" w:hAnsi="Times New Roman" w:cs="Times New Roman"/>
          <w:color w:val="000000" w:themeColor="text1"/>
          <w:sz w:val="22"/>
          <w:szCs w:val="22"/>
          <w:rPrChange w:id="3" w:author="Hill, Erin" w:date="2021-09-21T10:41:00Z">
            <w:rPr>
              <w:rFonts w:ascii="Times New Roman" w:hAnsi="Times New Roman" w:cs="Times New Roman"/>
              <w:color w:val="FFFF00"/>
              <w:sz w:val="22"/>
              <w:szCs w:val="22"/>
            </w:rPr>
          </w:rPrChange>
        </w:rPr>
      </w:pPr>
      <w:r w:rsidRPr="00E83913">
        <w:rPr>
          <w:rFonts w:ascii="Times New Roman" w:hAnsi="Times New Roman" w:cs="Times New Roman"/>
          <w:color w:val="000000" w:themeColor="text1"/>
          <w:sz w:val="16"/>
          <w:szCs w:val="16"/>
          <w:rPrChange w:id="4" w:author="Hill, Erin" w:date="2021-09-21T10:41:00Z">
            <w:rPr>
              <w:rFonts w:ascii="Times New Roman" w:hAnsi="Times New Roman" w:cs="Times New Roman"/>
              <w:color w:val="FFFF00"/>
              <w:sz w:val="16"/>
              <w:szCs w:val="16"/>
            </w:rPr>
          </w:rPrChange>
        </w:rPr>
        <w:t>Juan Carlos Esparza Ochoa</w:t>
      </w:r>
      <w:r w:rsidRPr="00E83913">
        <w:rPr>
          <w:rStyle w:val="FootnoteReference"/>
          <w:rFonts w:ascii="Times New Roman" w:hAnsi="Times New Roman" w:cs="Times New Roman"/>
          <w:color w:val="000000" w:themeColor="text1"/>
          <w:sz w:val="22"/>
          <w:szCs w:val="22"/>
          <w:rPrChange w:id="5" w:author="Hill, Erin" w:date="2021-09-21T10:41:00Z">
            <w:rPr>
              <w:rStyle w:val="FootnoteReference"/>
              <w:rFonts w:ascii="Times New Roman" w:hAnsi="Times New Roman" w:cs="Times New Roman"/>
              <w:color w:val="FFFF00"/>
              <w:sz w:val="22"/>
              <w:szCs w:val="22"/>
            </w:rPr>
          </w:rPrChange>
        </w:rPr>
        <w:footnoteReference w:id="1"/>
      </w:r>
    </w:p>
    <w:p w14:paraId="1C3EA2F9" w14:textId="77777777" w:rsidR="00D64678" w:rsidRPr="00E83913" w:rsidRDefault="00D64678" w:rsidP="00D64678">
      <w:pPr>
        <w:rPr>
          <w:rFonts w:ascii="Times New Roman" w:hAnsi="Times New Roman" w:cs="Times New Roman"/>
          <w:color w:val="000000" w:themeColor="text1"/>
          <w:sz w:val="22"/>
          <w:szCs w:val="22"/>
          <w:rPrChange w:id="6" w:author="Hill, Erin" w:date="2021-09-21T10:41:00Z">
            <w:rPr>
              <w:rFonts w:ascii="Times New Roman" w:hAnsi="Times New Roman" w:cs="Times New Roman"/>
              <w:color w:val="FFFF00"/>
              <w:sz w:val="22"/>
              <w:szCs w:val="22"/>
            </w:rPr>
          </w:rPrChange>
        </w:rPr>
      </w:pPr>
    </w:p>
    <w:p w14:paraId="419ACBDF" w14:textId="3B696B2D" w:rsidR="007B15A1" w:rsidRPr="00E83913" w:rsidRDefault="007B15A1" w:rsidP="007B15A1">
      <w:pPr>
        <w:rPr>
          <w:rFonts w:ascii="Times New Roman" w:hAnsi="Times New Roman" w:cs="Times New Roman"/>
          <w:color w:val="000000" w:themeColor="text1"/>
          <w:sz w:val="22"/>
          <w:szCs w:val="22"/>
          <w:lang w:val="en"/>
          <w:rPrChange w:id="7" w:author="Hill, Erin" w:date="2021-09-21T10:41:00Z">
            <w:rPr>
              <w:rFonts w:ascii="Times New Roman" w:hAnsi="Times New Roman" w:cs="Times New Roman"/>
              <w:color w:val="FFFF00"/>
              <w:sz w:val="22"/>
              <w:szCs w:val="22"/>
              <w:lang w:val="en"/>
            </w:rPr>
          </w:rPrChange>
        </w:rPr>
      </w:pPr>
      <w:r w:rsidRPr="00E83913">
        <w:rPr>
          <w:rFonts w:ascii="Times New Roman" w:hAnsi="Times New Roman" w:cs="Times New Roman"/>
          <w:color w:val="000000" w:themeColor="text1"/>
          <w:sz w:val="22"/>
          <w:szCs w:val="22"/>
          <w:rPrChange w:id="8" w:author="Hill, Erin" w:date="2021-09-21T10:41:00Z">
            <w:rPr>
              <w:rFonts w:ascii="Times New Roman" w:hAnsi="Times New Roman" w:cs="Times New Roman"/>
              <w:color w:val="FFFF00"/>
              <w:sz w:val="22"/>
              <w:szCs w:val="22"/>
            </w:rPr>
          </w:rPrChange>
        </w:rPr>
        <w:t>I was born outside this country, this culture, and this language</w:t>
      </w:r>
      <w:r w:rsidR="002906D6" w:rsidRPr="00E83913">
        <w:rPr>
          <w:rFonts w:ascii="Times New Roman" w:hAnsi="Times New Roman" w:cs="Times New Roman"/>
          <w:color w:val="000000" w:themeColor="text1"/>
          <w:sz w:val="22"/>
          <w:szCs w:val="22"/>
          <w:rPrChange w:id="9" w:author="Hill, Erin" w:date="2021-09-21T10:41:00Z">
            <w:rPr>
              <w:rFonts w:ascii="Times New Roman" w:hAnsi="Times New Roman" w:cs="Times New Roman"/>
              <w:color w:val="FFFF00"/>
              <w:sz w:val="22"/>
              <w:szCs w:val="22"/>
            </w:rPr>
          </w:rPrChange>
        </w:rPr>
        <w:t>. S</w:t>
      </w:r>
      <w:r w:rsidRPr="00E83913">
        <w:rPr>
          <w:rFonts w:ascii="Times New Roman" w:hAnsi="Times New Roman" w:cs="Times New Roman"/>
          <w:color w:val="000000" w:themeColor="text1"/>
          <w:sz w:val="22"/>
          <w:szCs w:val="22"/>
          <w:rPrChange w:id="10" w:author="Hill, Erin" w:date="2021-09-21T10:41:00Z">
            <w:rPr>
              <w:rFonts w:ascii="Times New Roman" w:hAnsi="Times New Roman" w:cs="Times New Roman"/>
              <w:color w:val="FFFF00"/>
              <w:sz w:val="22"/>
              <w:szCs w:val="22"/>
            </w:rPr>
          </w:rPrChange>
        </w:rPr>
        <w:t xml:space="preserve">eeing myself as </w:t>
      </w:r>
      <w:r w:rsidR="002906D6" w:rsidRPr="00E83913">
        <w:rPr>
          <w:rFonts w:ascii="Times New Roman" w:hAnsi="Times New Roman" w:cs="Times New Roman"/>
          <w:color w:val="000000" w:themeColor="text1"/>
          <w:sz w:val="22"/>
          <w:szCs w:val="22"/>
          <w:rPrChange w:id="11" w:author="Hill, Erin" w:date="2021-09-21T10:41:00Z">
            <w:rPr>
              <w:rFonts w:ascii="Times New Roman" w:hAnsi="Times New Roman" w:cs="Times New Roman"/>
              <w:color w:val="FFFF00"/>
              <w:sz w:val="22"/>
              <w:szCs w:val="22"/>
            </w:rPr>
          </w:rPrChange>
        </w:rPr>
        <w:t xml:space="preserve">a </w:t>
      </w:r>
      <w:r w:rsidRPr="00E83913">
        <w:rPr>
          <w:rFonts w:ascii="Times New Roman" w:hAnsi="Times New Roman" w:cs="Times New Roman"/>
          <w:color w:val="000000" w:themeColor="text1"/>
          <w:sz w:val="22"/>
          <w:szCs w:val="22"/>
          <w:rPrChange w:id="12" w:author="Hill, Erin" w:date="2021-09-21T10:41:00Z">
            <w:rPr>
              <w:rFonts w:ascii="Times New Roman" w:hAnsi="Times New Roman" w:cs="Times New Roman"/>
              <w:color w:val="FFFF00"/>
              <w:sz w:val="22"/>
              <w:szCs w:val="22"/>
            </w:rPr>
          </w:rPrChange>
        </w:rPr>
        <w:t>citizen of the world and part of the one human race, I wonder if I have any word</w:t>
      </w:r>
      <w:r w:rsidR="002906D6" w:rsidRPr="00E83913">
        <w:rPr>
          <w:rFonts w:ascii="Times New Roman" w:hAnsi="Times New Roman" w:cs="Times New Roman"/>
          <w:color w:val="000000" w:themeColor="text1"/>
          <w:sz w:val="22"/>
          <w:szCs w:val="22"/>
          <w:rPrChange w:id="13" w:author="Hill, Erin" w:date="2021-09-21T10:41:00Z">
            <w:rPr>
              <w:rFonts w:ascii="Times New Roman" w:hAnsi="Times New Roman" w:cs="Times New Roman"/>
              <w:color w:val="FFFF00"/>
              <w:sz w:val="22"/>
              <w:szCs w:val="22"/>
            </w:rPr>
          </w:rPrChange>
        </w:rPr>
        <w:t>s</w:t>
      </w:r>
      <w:r w:rsidRPr="00E83913">
        <w:rPr>
          <w:rFonts w:ascii="Times New Roman" w:hAnsi="Times New Roman" w:cs="Times New Roman"/>
          <w:color w:val="000000" w:themeColor="text1"/>
          <w:sz w:val="22"/>
          <w:szCs w:val="22"/>
          <w:rPrChange w:id="14" w:author="Hill, Erin" w:date="2021-09-21T10:41:00Z">
            <w:rPr>
              <w:rFonts w:ascii="Times New Roman" w:hAnsi="Times New Roman" w:cs="Times New Roman"/>
              <w:color w:val="FFFF00"/>
              <w:sz w:val="22"/>
              <w:szCs w:val="22"/>
            </w:rPr>
          </w:rPrChange>
        </w:rPr>
        <w:t xml:space="preserve"> to say to you who read this in your maternal language and from the richness of your own culture. As you read, please indulge a brother coming from </w:t>
      </w:r>
      <w:r w:rsidR="0031784B" w:rsidRPr="00E83913">
        <w:rPr>
          <w:rFonts w:ascii="Times New Roman" w:hAnsi="Times New Roman" w:cs="Times New Roman"/>
          <w:color w:val="000000" w:themeColor="text1"/>
          <w:sz w:val="22"/>
          <w:szCs w:val="22"/>
          <w:rPrChange w:id="15" w:author="Hill, Erin" w:date="2021-09-21T10:41:00Z">
            <w:rPr>
              <w:rFonts w:ascii="Times New Roman" w:hAnsi="Times New Roman" w:cs="Times New Roman"/>
              <w:color w:val="FFFF00"/>
              <w:sz w:val="22"/>
              <w:szCs w:val="22"/>
            </w:rPr>
          </w:rPrChange>
        </w:rPr>
        <w:t xml:space="preserve">the </w:t>
      </w:r>
      <w:r w:rsidRPr="00E83913">
        <w:rPr>
          <w:rFonts w:ascii="Times New Roman" w:hAnsi="Times New Roman" w:cs="Times New Roman"/>
          <w:color w:val="000000" w:themeColor="text1"/>
          <w:sz w:val="22"/>
          <w:szCs w:val="22"/>
          <w:rPrChange w:id="16" w:author="Hill, Erin" w:date="2021-09-21T10:41:00Z">
            <w:rPr>
              <w:rFonts w:ascii="Times New Roman" w:hAnsi="Times New Roman" w:cs="Times New Roman"/>
              <w:color w:val="FFFF00"/>
              <w:sz w:val="22"/>
              <w:szCs w:val="22"/>
            </w:rPr>
          </w:rPrChange>
        </w:rPr>
        <w:t>other America, in the South, ignorant of better words but who has seen death, suffering, violence, and exclusion</w:t>
      </w:r>
      <w:ins w:id="17" w:author="Yancey, Gaynor" w:date="2021-09-06T12:37:00Z">
        <w:r w:rsidR="002906D6" w:rsidRPr="00E83913">
          <w:rPr>
            <w:rFonts w:ascii="Times New Roman" w:hAnsi="Times New Roman" w:cs="Times New Roman"/>
            <w:color w:val="000000" w:themeColor="text1"/>
            <w:sz w:val="22"/>
            <w:szCs w:val="22"/>
            <w:rPrChange w:id="18" w:author="Hill, Erin" w:date="2021-09-21T10:41:00Z">
              <w:rPr>
                <w:rFonts w:ascii="Times New Roman" w:hAnsi="Times New Roman" w:cs="Times New Roman"/>
                <w:color w:val="FFFF00"/>
                <w:sz w:val="22"/>
                <w:szCs w:val="22"/>
              </w:rPr>
            </w:rPrChange>
          </w:rPr>
          <w:t>. I am</w:t>
        </w:r>
      </w:ins>
      <w:del w:id="19" w:author="Yancey, Gaynor" w:date="2021-09-06T12:37:00Z">
        <w:r w:rsidRPr="00E83913" w:rsidDel="002906D6">
          <w:rPr>
            <w:rFonts w:ascii="Times New Roman" w:hAnsi="Times New Roman" w:cs="Times New Roman"/>
            <w:color w:val="000000" w:themeColor="text1"/>
            <w:sz w:val="22"/>
            <w:szCs w:val="22"/>
            <w:rPrChange w:id="20" w:author="Hill, Erin" w:date="2021-09-21T10:41:00Z">
              <w:rPr>
                <w:rFonts w:ascii="Times New Roman" w:hAnsi="Times New Roman" w:cs="Times New Roman"/>
                <w:color w:val="FFFF00"/>
                <w:sz w:val="22"/>
                <w:szCs w:val="22"/>
              </w:rPr>
            </w:rPrChange>
          </w:rPr>
          <w:delText>;</w:delText>
        </w:r>
      </w:del>
      <w:r w:rsidRPr="00E83913">
        <w:rPr>
          <w:rFonts w:ascii="Times New Roman" w:hAnsi="Times New Roman" w:cs="Times New Roman"/>
          <w:color w:val="000000" w:themeColor="text1"/>
          <w:sz w:val="22"/>
          <w:szCs w:val="22"/>
          <w:rPrChange w:id="21" w:author="Hill, Erin" w:date="2021-09-21T10:41:00Z">
            <w:rPr>
              <w:rFonts w:ascii="Times New Roman" w:hAnsi="Times New Roman" w:cs="Times New Roman"/>
              <w:color w:val="FFFF00"/>
              <w:sz w:val="22"/>
              <w:szCs w:val="22"/>
            </w:rPr>
          </w:rPrChange>
        </w:rPr>
        <w:t xml:space="preserve"> someone who has witnessed despair, anguish, and sadness, but also the joy of faith, hope, and love, as a magnificent flower growing in the </w:t>
      </w:r>
      <w:r w:rsidRPr="00E83913">
        <w:rPr>
          <w:rFonts w:ascii="Times New Roman" w:hAnsi="Times New Roman" w:cs="Times New Roman"/>
          <w:color w:val="000000" w:themeColor="text1"/>
          <w:sz w:val="22"/>
          <w:szCs w:val="22"/>
          <w:lang w:val="en"/>
          <w:rPrChange w:id="22" w:author="Hill, Erin" w:date="2021-09-21T10:41:00Z">
            <w:rPr>
              <w:rFonts w:ascii="Times New Roman" w:hAnsi="Times New Roman" w:cs="Times New Roman"/>
              <w:color w:val="FFFF00"/>
              <w:sz w:val="22"/>
              <w:szCs w:val="22"/>
              <w:lang w:val="en"/>
            </w:rPr>
          </w:rPrChange>
        </w:rPr>
        <w:t>rotten mud nurtured by the Spirit given by the Father of our Lord Jesus Christ.</w:t>
      </w:r>
    </w:p>
    <w:p w14:paraId="17CCF29F" w14:textId="2FF56E20" w:rsidR="00730EB0" w:rsidRPr="00E83913" w:rsidRDefault="007B15A1" w:rsidP="007B15A1">
      <w:pPr>
        <w:ind w:firstLine="720"/>
        <w:rPr>
          <w:rFonts w:ascii="Times New Roman" w:hAnsi="Times New Roman" w:cs="Times New Roman"/>
          <w:color w:val="000000" w:themeColor="text1"/>
          <w:sz w:val="22"/>
          <w:szCs w:val="22"/>
          <w:rPrChange w:id="23" w:author="Hill, Erin" w:date="2021-09-21T10:41:00Z">
            <w:rPr>
              <w:rFonts w:ascii="Times New Roman" w:hAnsi="Times New Roman" w:cs="Times New Roman"/>
              <w:color w:val="FFFF00"/>
              <w:sz w:val="22"/>
              <w:szCs w:val="22"/>
            </w:rPr>
          </w:rPrChange>
        </w:rPr>
      </w:pPr>
      <w:r w:rsidRPr="00E83913">
        <w:rPr>
          <w:rFonts w:ascii="Times New Roman" w:hAnsi="Times New Roman" w:cs="Times New Roman"/>
          <w:color w:val="000000" w:themeColor="text1"/>
          <w:sz w:val="22"/>
          <w:szCs w:val="22"/>
          <w:lang w:val="en"/>
          <w:rPrChange w:id="24" w:author="Hill, Erin" w:date="2021-09-21T10:41:00Z">
            <w:rPr>
              <w:rFonts w:ascii="Times New Roman" w:hAnsi="Times New Roman" w:cs="Times New Roman"/>
              <w:color w:val="FFFF00"/>
              <w:sz w:val="22"/>
              <w:szCs w:val="22"/>
              <w:lang w:val="en"/>
            </w:rPr>
          </w:rPrChange>
        </w:rPr>
        <w:t>Thus</w:t>
      </w:r>
      <w:r w:rsidR="003713AD" w:rsidRPr="00E83913">
        <w:rPr>
          <w:rFonts w:ascii="Times New Roman" w:hAnsi="Times New Roman" w:cs="Times New Roman"/>
          <w:color w:val="000000" w:themeColor="text1"/>
          <w:sz w:val="22"/>
          <w:szCs w:val="22"/>
          <w:lang w:val="en"/>
          <w:rPrChange w:id="25" w:author="Hill, Erin" w:date="2021-09-21T10:41:00Z">
            <w:rPr>
              <w:rFonts w:ascii="Times New Roman" w:hAnsi="Times New Roman" w:cs="Times New Roman"/>
              <w:color w:val="FFFF00"/>
              <w:sz w:val="22"/>
              <w:szCs w:val="22"/>
              <w:lang w:val="en"/>
            </w:rPr>
          </w:rPrChange>
        </w:rPr>
        <w:t>,</w:t>
      </w:r>
      <w:r w:rsidRPr="00E83913">
        <w:rPr>
          <w:rFonts w:ascii="Times New Roman" w:hAnsi="Times New Roman" w:cs="Times New Roman"/>
          <w:color w:val="000000" w:themeColor="text1"/>
          <w:sz w:val="22"/>
          <w:szCs w:val="22"/>
          <w:lang w:val="en"/>
          <w:rPrChange w:id="26" w:author="Hill, Erin" w:date="2021-09-21T10:41:00Z">
            <w:rPr>
              <w:rFonts w:ascii="Times New Roman" w:hAnsi="Times New Roman" w:cs="Times New Roman"/>
              <w:color w:val="FFFF00"/>
              <w:sz w:val="22"/>
              <w:szCs w:val="22"/>
              <w:lang w:val="en"/>
            </w:rPr>
          </w:rPrChange>
        </w:rPr>
        <w:t xml:space="preserve"> as a Christian</w:t>
      </w:r>
      <w:r w:rsidR="0011307B" w:rsidRPr="00E83913">
        <w:rPr>
          <w:rFonts w:ascii="Times New Roman" w:hAnsi="Times New Roman" w:cs="Times New Roman"/>
          <w:color w:val="000000" w:themeColor="text1"/>
          <w:sz w:val="22"/>
          <w:szCs w:val="22"/>
          <w:lang w:val="en"/>
          <w:rPrChange w:id="27" w:author="Hill, Erin" w:date="2021-09-21T10:41:00Z">
            <w:rPr>
              <w:rFonts w:ascii="Times New Roman" w:hAnsi="Times New Roman" w:cs="Times New Roman"/>
              <w:color w:val="FFFF00"/>
              <w:sz w:val="22"/>
              <w:szCs w:val="22"/>
              <w:lang w:val="en"/>
            </w:rPr>
          </w:rPrChange>
        </w:rPr>
        <w:t xml:space="preserve"> often seen as a foreigner</w:t>
      </w:r>
      <w:r w:rsidRPr="00E83913">
        <w:rPr>
          <w:rFonts w:ascii="Times New Roman" w:hAnsi="Times New Roman" w:cs="Times New Roman"/>
          <w:color w:val="000000" w:themeColor="text1"/>
          <w:sz w:val="22"/>
          <w:szCs w:val="22"/>
          <w:lang w:val="en"/>
          <w:rPrChange w:id="28" w:author="Hill, Erin" w:date="2021-09-21T10:41:00Z">
            <w:rPr>
              <w:rFonts w:ascii="Times New Roman" w:hAnsi="Times New Roman" w:cs="Times New Roman"/>
              <w:color w:val="FFFF00"/>
              <w:sz w:val="22"/>
              <w:szCs w:val="22"/>
              <w:lang w:val="en"/>
            </w:rPr>
          </w:rPrChange>
        </w:rPr>
        <w:t xml:space="preserve">, I have seen </w:t>
      </w:r>
      <w:r w:rsidR="003713AD" w:rsidRPr="00E83913">
        <w:rPr>
          <w:rFonts w:ascii="Times New Roman" w:hAnsi="Times New Roman" w:cs="Times New Roman"/>
          <w:color w:val="000000" w:themeColor="text1"/>
          <w:sz w:val="22"/>
          <w:szCs w:val="22"/>
          <w:lang w:val="en"/>
          <w:rPrChange w:id="29" w:author="Hill, Erin" w:date="2021-09-21T10:41:00Z">
            <w:rPr>
              <w:rFonts w:ascii="Times New Roman" w:hAnsi="Times New Roman" w:cs="Times New Roman"/>
              <w:color w:val="FFFF00"/>
              <w:sz w:val="22"/>
              <w:szCs w:val="22"/>
              <w:lang w:val="en"/>
            </w:rPr>
          </w:rPrChange>
        </w:rPr>
        <w:t xml:space="preserve">that </w:t>
      </w:r>
      <w:r w:rsidRPr="00E83913">
        <w:rPr>
          <w:rFonts w:ascii="Times New Roman" w:hAnsi="Times New Roman" w:cs="Times New Roman"/>
          <w:color w:val="000000" w:themeColor="text1"/>
          <w:sz w:val="22"/>
          <w:szCs w:val="22"/>
          <w:lang w:val="en"/>
          <w:rPrChange w:id="30" w:author="Hill, Erin" w:date="2021-09-21T10:41:00Z">
            <w:rPr>
              <w:rFonts w:ascii="Times New Roman" w:hAnsi="Times New Roman" w:cs="Times New Roman"/>
              <w:color w:val="FFFF00"/>
              <w:sz w:val="22"/>
              <w:szCs w:val="22"/>
              <w:lang w:val="en"/>
            </w:rPr>
          </w:rPrChange>
        </w:rPr>
        <w:t xml:space="preserve">the </w:t>
      </w:r>
      <w:r w:rsidR="00D64678" w:rsidRPr="00E83913">
        <w:rPr>
          <w:rFonts w:ascii="Times New Roman" w:hAnsi="Times New Roman" w:cs="Times New Roman"/>
          <w:color w:val="000000" w:themeColor="text1"/>
          <w:sz w:val="22"/>
          <w:szCs w:val="22"/>
          <w:rPrChange w:id="31" w:author="Hill, Erin" w:date="2021-09-21T10:41:00Z">
            <w:rPr>
              <w:rFonts w:ascii="Times New Roman" w:hAnsi="Times New Roman" w:cs="Times New Roman"/>
              <w:color w:val="FFFF00"/>
              <w:sz w:val="22"/>
              <w:szCs w:val="22"/>
            </w:rPr>
          </w:rPrChange>
        </w:rPr>
        <w:t>question</w:t>
      </w:r>
      <w:r w:rsidR="003713AD" w:rsidRPr="00E83913">
        <w:rPr>
          <w:rFonts w:ascii="Times New Roman" w:hAnsi="Times New Roman" w:cs="Times New Roman"/>
          <w:color w:val="000000" w:themeColor="text1"/>
          <w:sz w:val="22"/>
          <w:szCs w:val="22"/>
          <w:rPrChange w:id="32" w:author="Hill, Erin" w:date="2021-09-21T10:41:00Z">
            <w:rPr>
              <w:rFonts w:ascii="Times New Roman" w:hAnsi="Times New Roman" w:cs="Times New Roman"/>
              <w:color w:val="FFFF00"/>
              <w:sz w:val="22"/>
              <w:szCs w:val="22"/>
            </w:rPr>
          </w:rPrChange>
        </w:rPr>
        <w:t xml:space="preserve"> </w:t>
      </w:r>
      <w:del w:id="33" w:author="Yancey, Gaynor" w:date="2021-09-06T12:38:00Z">
        <w:r w:rsidR="003713AD" w:rsidRPr="00E83913" w:rsidDel="002906D6">
          <w:rPr>
            <w:rFonts w:ascii="Times New Roman" w:hAnsi="Times New Roman" w:cs="Times New Roman"/>
            <w:color w:val="000000" w:themeColor="text1"/>
            <w:sz w:val="22"/>
            <w:szCs w:val="22"/>
            <w:rPrChange w:id="34" w:author="Hill, Erin" w:date="2021-09-21T10:41:00Z">
              <w:rPr>
                <w:rFonts w:ascii="Times New Roman" w:hAnsi="Times New Roman" w:cs="Times New Roman"/>
                <w:color w:val="FFFF00"/>
                <w:sz w:val="22"/>
                <w:szCs w:val="22"/>
              </w:rPr>
            </w:rPrChange>
          </w:rPr>
          <w:delText>for</w:delText>
        </w:r>
      </w:del>
      <w:r w:rsidR="003713AD" w:rsidRPr="00E83913">
        <w:rPr>
          <w:rFonts w:ascii="Times New Roman" w:hAnsi="Times New Roman" w:cs="Times New Roman"/>
          <w:color w:val="000000" w:themeColor="text1"/>
          <w:sz w:val="22"/>
          <w:szCs w:val="22"/>
          <w:rPrChange w:id="35" w:author="Hill, Erin" w:date="2021-09-21T10:41:00Z">
            <w:rPr>
              <w:rFonts w:ascii="Times New Roman" w:hAnsi="Times New Roman" w:cs="Times New Roman"/>
              <w:color w:val="FFFF00"/>
              <w:sz w:val="22"/>
              <w:szCs w:val="22"/>
            </w:rPr>
          </w:rPrChange>
        </w:rPr>
        <w:t xml:space="preserve"> “</w:t>
      </w:r>
      <w:r w:rsidR="00ED176B" w:rsidRPr="00E83913">
        <w:rPr>
          <w:rFonts w:ascii="Times New Roman" w:hAnsi="Times New Roman" w:cs="Times New Roman"/>
          <w:color w:val="000000" w:themeColor="text1"/>
          <w:sz w:val="22"/>
          <w:szCs w:val="22"/>
          <w:rPrChange w:id="36" w:author="Hill, Erin" w:date="2021-09-21T10:41:00Z">
            <w:rPr>
              <w:rFonts w:ascii="Times New Roman" w:hAnsi="Times New Roman" w:cs="Times New Roman"/>
              <w:color w:val="FFFF00"/>
              <w:sz w:val="22"/>
              <w:szCs w:val="22"/>
            </w:rPr>
          </w:rPrChange>
        </w:rPr>
        <w:t xml:space="preserve">who is </w:t>
      </w:r>
      <w:r w:rsidR="003713AD" w:rsidRPr="00E83913">
        <w:rPr>
          <w:rFonts w:ascii="Times New Roman" w:hAnsi="Times New Roman" w:cs="Times New Roman"/>
          <w:color w:val="000000" w:themeColor="text1"/>
          <w:sz w:val="22"/>
          <w:szCs w:val="22"/>
          <w:rPrChange w:id="37" w:author="Hill, Erin" w:date="2021-09-21T10:41:00Z">
            <w:rPr>
              <w:rFonts w:ascii="Times New Roman" w:hAnsi="Times New Roman" w:cs="Times New Roman"/>
              <w:color w:val="FFFF00"/>
              <w:sz w:val="22"/>
              <w:szCs w:val="22"/>
            </w:rPr>
          </w:rPrChange>
        </w:rPr>
        <w:t>my neighbor</w:t>
      </w:r>
      <w:r w:rsidR="00ED176B" w:rsidRPr="00E83913">
        <w:rPr>
          <w:rFonts w:ascii="Times New Roman" w:hAnsi="Times New Roman" w:cs="Times New Roman"/>
          <w:color w:val="000000" w:themeColor="text1"/>
          <w:sz w:val="22"/>
          <w:szCs w:val="22"/>
          <w:rPrChange w:id="38" w:author="Hill, Erin" w:date="2021-09-21T10:41:00Z">
            <w:rPr>
              <w:rFonts w:ascii="Times New Roman" w:hAnsi="Times New Roman" w:cs="Times New Roman"/>
              <w:color w:val="FFFF00"/>
              <w:sz w:val="22"/>
              <w:szCs w:val="22"/>
            </w:rPr>
          </w:rPrChange>
        </w:rPr>
        <w:t>?</w:t>
      </w:r>
      <w:r w:rsidR="003713AD" w:rsidRPr="00E83913">
        <w:rPr>
          <w:rFonts w:ascii="Times New Roman" w:hAnsi="Times New Roman" w:cs="Times New Roman"/>
          <w:color w:val="000000" w:themeColor="text1"/>
          <w:sz w:val="22"/>
          <w:szCs w:val="22"/>
          <w:rPrChange w:id="39" w:author="Hill, Erin" w:date="2021-09-21T10:41:00Z">
            <w:rPr>
              <w:rFonts w:ascii="Times New Roman" w:hAnsi="Times New Roman" w:cs="Times New Roman"/>
              <w:color w:val="FFFF00"/>
              <w:sz w:val="22"/>
              <w:szCs w:val="22"/>
            </w:rPr>
          </w:rPrChange>
        </w:rPr>
        <w:t>”—</w:t>
      </w:r>
      <w:r w:rsidR="00D64678" w:rsidRPr="00E83913">
        <w:rPr>
          <w:rFonts w:ascii="Times New Roman" w:hAnsi="Times New Roman" w:cs="Times New Roman"/>
          <w:color w:val="000000" w:themeColor="text1"/>
          <w:sz w:val="22"/>
          <w:szCs w:val="22"/>
          <w:rPrChange w:id="40" w:author="Hill, Erin" w:date="2021-09-21T10:41:00Z">
            <w:rPr>
              <w:rFonts w:ascii="Times New Roman" w:hAnsi="Times New Roman" w:cs="Times New Roman"/>
              <w:color w:val="FFFF00"/>
              <w:sz w:val="22"/>
              <w:szCs w:val="22"/>
            </w:rPr>
          </w:rPrChange>
        </w:rPr>
        <w:t>which</w:t>
      </w:r>
      <w:r w:rsidR="003713AD" w:rsidRPr="00E83913">
        <w:rPr>
          <w:rFonts w:ascii="Times New Roman" w:hAnsi="Times New Roman" w:cs="Times New Roman"/>
          <w:color w:val="000000" w:themeColor="text1"/>
          <w:sz w:val="22"/>
          <w:szCs w:val="22"/>
          <w:rPrChange w:id="41" w:author="Hill, Erin" w:date="2021-09-21T10:41:00Z">
            <w:rPr>
              <w:rFonts w:ascii="Times New Roman" w:hAnsi="Times New Roman" w:cs="Times New Roman"/>
              <w:color w:val="FFFF00"/>
              <w:sz w:val="22"/>
              <w:szCs w:val="22"/>
            </w:rPr>
          </w:rPrChange>
        </w:rPr>
        <w:t xml:space="preserve"> may </w:t>
      </w:r>
      <w:r w:rsidR="00D64678" w:rsidRPr="00E83913">
        <w:rPr>
          <w:rFonts w:ascii="Times New Roman" w:hAnsi="Times New Roman" w:cs="Times New Roman"/>
          <w:color w:val="000000" w:themeColor="text1"/>
          <w:sz w:val="22"/>
          <w:szCs w:val="22"/>
          <w:rPrChange w:id="42" w:author="Hill, Erin" w:date="2021-09-21T10:41:00Z">
            <w:rPr>
              <w:rFonts w:ascii="Times New Roman" w:hAnsi="Times New Roman" w:cs="Times New Roman"/>
              <w:color w:val="FFFF00"/>
              <w:sz w:val="22"/>
              <w:szCs w:val="22"/>
            </w:rPr>
          </w:rPrChange>
        </w:rPr>
        <w:t>seem very simple</w:t>
      </w:r>
      <w:r w:rsidR="003713AD" w:rsidRPr="00E83913">
        <w:rPr>
          <w:rFonts w:ascii="Times New Roman" w:hAnsi="Times New Roman" w:cs="Times New Roman"/>
          <w:color w:val="000000" w:themeColor="text1"/>
          <w:sz w:val="22"/>
          <w:szCs w:val="22"/>
          <w:rPrChange w:id="43" w:author="Hill, Erin" w:date="2021-09-21T10:41:00Z">
            <w:rPr>
              <w:rFonts w:ascii="Times New Roman" w:hAnsi="Times New Roman" w:cs="Times New Roman"/>
              <w:color w:val="FFFF00"/>
              <w:sz w:val="22"/>
              <w:szCs w:val="22"/>
            </w:rPr>
          </w:rPrChange>
        </w:rPr>
        <w:t>—</w:t>
      </w:r>
      <w:r w:rsidR="00D64678" w:rsidRPr="00E83913">
        <w:rPr>
          <w:rFonts w:ascii="Times New Roman" w:hAnsi="Times New Roman" w:cs="Times New Roman"/>
          <w:color w:val="000000" w:themeColor="text1"/>
          <w:sz w:val="22"/>
          <w:szCs w:val="22"/>
          <w:rPrChange w:id="44" w:author="Hill, Erin" w:date="2021-09-21T10:41:00Z">
            <w:rPr>
              <w:rFonts w:ascii="Times New Roman" w:hAnsi="Times New Roman" w:cs="Times New Roman"/>
              <w:color w:val="FFFF00"/>
              <w:sz w:val="22"/>
              <w:szCs w:val="22"/>
            </w:rPr>
          </w:rPrChange>
        </w:rPr>
        <w:t>can</w:t>
      </w:r>
      <w:r w:rsidR="003713AD" w:rsidRPr="00E83913">
        <w:rPr>
          <w:rFonts w:ascii="Times New Roman" w:hAnsi="Times New Roman" w:cs="Times New Roman"/>
          <w:color w:val="000000" w:themeColor="text1"/>
          <w:sz w:val="22"/>
          <w:szCs w:val="22"/>
          <w:rPrChange w:id="45" w:author="Hill, Erin" w:date="2021-09-21T10:41:00Z">
            <w:rPr>
              <w:rFonts w:ascii="Times New Roman" w:hAnsi="Times New Roman" w:cs="Times New Roman"/>
              <w:color w:val="FFFF00"/>
              <w:sz w:val="22"/>
              <w:szCs w:val="22"/>
            </w:rPr>
          </w:rPrChange>
        </w:rPr>
        <w:t xml:space="preserve"> </w:t>
      </w:r>
      <w:r w:rsidR="00D64678" w:rsidRPr="00E83913">
        <w:rPr>
          <w:rFonts w:ascii="Times New Roman" w:hAnsi="Times New Roman" w:cs="Times New Roman"/>
          <w:color w:val="000000" w:themeColor="text1"/>
          <w:sz w:val="22"/>
          <w:szCs w:val="22"/>
          <w:rPrChange w:id="46" w:author="Hill, Erin" w:date="2021-09-21T10:41:00Z">
            <w:rPr>
              <w:rFonts w:ascii="Times New Roman" w:hAnsi="Times New Roman" w:cs="Times New Roman"/>
              <w:color w:val="FFFF00"/>
              <w:sz w:val="22"/>
              <w:szCs w:val="22"/>
            </w:rPr>
          </w:rPrChange>
        </w:rPr>
        <w:t>be the start</w:t>
      </w:r>
      <w:ins w:id="47" w:author="Yancey, Gaynor" w:date="2021-09-06T12:38:00Z">
        <w:r w:rsidR="002906D6" w:rsidRPr="00E83913">
          <w:rPr>
            <w:rFonts w:ascii="Times New Roman" w:hAnsi="Times New Roman" w:cs="Times New Roman"/>
            <w:color w:val="000000" w:themeColor="text1"/>
            <w:sz w:val="22"/>
            <w:szCs w:val="22"/>
            <w:rPrChange w:id="48" w:author="Hill, Erin" w:date="2021-09-21T10:41:00Z">
              <w:rPr>
                <w:rFonts w:ascii="Times New Roman" w:hAnsi="Times New Roman" w:cs="Times New Roman"/>
                <w:color w:val="FFFF00"/>
                <w:sz w:val="22"/>
                <w:szCs w:val="22"/>
              </w:rPr>
            </w:rPrChange>
          </w:rPr>
          <w:t>ing</w:t>
        </w:r>
      </w:ins>
      <w:r w:rsidR="00D64678" w:rsidRPr="00E83913">
        <w:rPr>
          <w:rFonts w:ascii="Times New Roman" w:hAnsi="Times New Roman" w:cs="Times New Roman"/>
          <w:color w:val="000000" w:themeColor="text1"/>
          <w:sz w:val="22"/>
          <w:szCs w:val="22"/>
          <w:rPrChange w:id="49" w:author="Hill, Erin" w:date="2021-09-21T10:41:00Z">
            <w:rPr>
              <w:rFonts w:ascii="Times New Roman" w:hAnsi="Times New Roman" w:cs="Times New Roman"/>
              <w:color w:val="FFFF00"/>
              <w:sz w:val="22"/>
              <w:szCs w:val="22"/>
            </w:rPr>
          </w:rPrChange>
        </w:rPr>
        <w:t xml:space="preserve"> point of difficult conversations. </w:t>
      </w:r>
      <w:del w:id="50" w:author="Hill, Erin" w:date="2021-09-21T11:07:00Z">
        <w:r w:rsidR="00D64678" w:rsidRPr="00E83913" w:rsidDel="002B1B0F">
          <w:rPr>
            <w:rFonts w:ascii="Times New Roman" w:hAnsi="Times New Roman" w:cs="Times New Roman"/>
            <w:color w:val="000000" w:themeColor="text1"/>
            <w:sz w:val="22"/>
            <w:szCs w:val="22"/>
            <w:rPrChange w:id="51" w:author="Hill, Erin" w:date="2021-09-21T10:41:00Z">
              <w:rPr>
                <w:rFonts w:ascii="Times New Roman" w:hAnsi="Times New Roman" w:cs="Times New Roman"/>
                <w:color w:val="FFFF00"/>
                <w:sz w:val="22"/>
                <w:szCs w:val="22"/>
              </w:rPr>
            </w:rPrChange>
          </w:rPr>
          <w:delText xml:space="preserve">However, the question jumps and demands attention as a hunting tiger or as a curious kitty, depending on how </w:delText>
        </w:r>
        <w:r w:rsidR="001B635A" w:rsidRPr="00E83913" w:rsidDel="002B1B0F">
          <w:rPr>
            <w:rFonts w:ascii="Times New Roman" w:hAnsi="Times New Roman" w:cs="Times New Roman"/>
            <w:color w:val="000000" w:themeColor="text1"/>
            <w:sz w:val="22"/>
            <w:szCs w:val="22"/>
            <w:rPrChange w:id="52" w:author="Hill, Erin" w:date="2021-09-21T10:41:00Z">
              <w:rPr>
                <w:rFonts w:ascii="Times New Roman" w:hAnsi="Times New Roman" w:cs="Times New Roman"/>
                <w:color w:val="FFFF00"/>
                <w:sz w:val="22"/>
                <w:szCs w:val="22"/>
              </w:rPr>
            </w:rPrChange>
          </w:rPr>
          <w:delText>we</w:delText>
        </w:r>
        <w:r w:rsidR="00D64678" w:rsidRPr="00E83913" w:rsidDel="002B1B0F">
          <w:rPr>
            <w:rFonts w:ascii="Times New Roman" w:hAnsi="Times New Roman" w:cs="Times New Roman"/>
            <w:color w:val="000000" w:themeColor="text1"/>
            <w:sz w:val="22"/>
            <w:szCs w:val="22"/>
            <w:rPrChange w:id="53" w:author="Hill, Erin" w:date="2021-09-21T10:41:00Z">
              <w:rPr>
                <w:rFonts w:ascii="Times New Roman" w:hAnsi="Times New Roman" w:cs="Times New Roman"/>
                <w:color w:val="FFFF00"/>
                <w:sz w:val="22"/>
                <w:szCs w:val="22"/>
              </w:rPr>
            </w:rPrChange>
          </w:rPr>
          <w:delText xml:space="preserve"> justify our understanding of what we need to do for inheriting eternal life. </w:delText>
        </w:r>
      </w:del>
      <w:ins w:id="54" w:author="Yancey, Gaynor" w:date="2021-09-06T12:39:00Z">
        <w:r w:rsidR="002906D6" w:rsidRPr="00E83913">
          <w:rPr>
            <w:rFonts w:ascii="Times New Roman" w:hAnsi="Times New Roman" w:cs="Times New Roman"/>
            <w:color w:val="000000" w:themeColor="text1"/>
            <w:sz w:val="22"/>
            <w:szCs w:val="22"/>
            <w:rPrChange w:id="55" w:author="Hill, Erin" w:date="2021-09-21T10:41:00Z">
              <w:rPr>
                <w:rFonts w:ascii="Times New Roman" w:hAnsi="Times New Roman" w:cs="Times New Roman"/>
                <w:color w:val="FFFF00"/>
                <w:sz w:val="22"/>
                <w:szCs w:val="22"/>
              </w:rPr>
            </w:rPrChange>
          </w:rPr>
          <w:t xml:space="preserve">The </w:t>
        </w:r>
      </w:ins>
      <w:r w:rsidR="00D64678" w:rsidRPr="00E83913">
        <w:rPr>
          <w:rFonts w:ascii="Times New Roman" w:hAnsi="Times New Roman" w:cs="Times New Roman"/>
          <w:color w:val="000000" w:themeColor="text1"/>
          <w:sz w:val="22"/>
          <w:szCs w:val="22"/>
          <w:rPrChange w:id="56" w:author="Hill, Erin" w:date="2021-09-21T10:41:00Z">
            <w:rPr>
              <w:rFonts w:ascii="Times New Roman" w:hAnsi="Times New Roman" w:cs="Times New Roman"/>
              <w:color w:val="FFFF00"/>
              <w:sz w:val="22"/>
              <w:szCs w:val="22"/>
            </w:rPr>
          </w:rPrChange>
        </w:rPr>
        <w:t>Covid-19 pandemic</w:t>
      </w:r>
      <w:del w:id="57" w:author="Yancey, Gaynor" w:date="2021-09-06T12:39:00Z">
        <w:r w:rsidR="00D64678" w:rsidRPr="00E83913" w:rsidDel="002906D6">
          <w:rPr>
            <w:rFonts w:ascii="Times New Roman" w:hAnsi="Times New Roman" w:cs="Times New Roman"/>
            <w:color w:val="000000" w:themeColor="text1"/>
            <w:sz w:val="22"/>
            <w:szCs w:val="22"/>
            <w:rPrChange w:id="58" w:author="Hill, Erin" w:date="2021-09-21T10:41:00Z">
              <w:rPr>
                <w:rFonts w:ascii="Times New Roman" w:hAnsi="Times New Roman" w:cs="Times New Roman"/>
                <w:color w:val="FFFF00"/>
                <w:sz w:val="22"/>
                <w:szCs w:val="22"/>
              </w:rPr>
            </w:rPrChange>
          </w:rPr>
          <w:delText>s</w:delText>
        </w:r>
      </w:del>
      <w:r w:rsidR="00D64678" w:rsidRPr="00E83913">
        <w:rPr>
          <w:rFonts w:ascii="Times New Roman" w:hAnsi="Times New Roman" w:cs="Times New Roman"/>
          <w:color w:val="000000" w:themeColor="text1"/>
          <w:sz w:val="22"/>
          <w:szCs w:val="22"/>
          <w:rPrChange w:id="59" w:author="Hill, Erin" w:date="2021-09-21T10:41:00Z">
            <w:rPr>
              <w:rFonts w:ascii="Times New Roman" w:hAnsi="Times New Roman" w:cs="Times New Roman"/>
              <w:color w:val="FFFF00"/>
              <w:sz w:val="22"/>
              <w:szCs w:val="22"/>
            </w:rPr>
          </w:rPrChange>
        </w:rPr>
        <w:t xml:space="preserve"> has brought others in need and suffering</w:t>
      </w:r>
      <w:r w:rsidR="001B635A" w:rsidRPr="00E83913">
        <w:rPr>
          <w:rFonts w:ascii="Times New Roman" w:hAnsi="Times New Roman" w:cs="Times New Roman"/>
          <w:color w:val="000000" w:themeColor="text1"/>
          <w:sz w:val="22"/>
          <w:szCs w:val="22"/>
          <w:rPrChange w:id="60" w:author="Hill, Erin" w:date="2021-09-21T10:41:00Z">
            <w:rPr>
              <w:rFonts w:ascii="Times New Roman" w:hAnsi="Times New Roman" w:cs="Times New Roman"/>
              <w:color w:val="FFFF00"/>
              <w:sz w:val="22"/>
              <w:szCs w:val="22"/>
            </w:rPr>
          </w:rPrChange>
        </w:rPr>
        <w:t xml:space="preserve"> so close to each one of us</w:t>
      </w:r>
      <w:del w:id="61" w:author="Yancey, Gaynor" w:date="2021-09-06T12:39:00Z">
        <w:r w:rsidR="001B635A" w:rsidRPr="00E83913" w:rsidDel="002906D6">
          <w:rPr>
            <w:rFonts w:ascii="Times New Roman" w:hAnsi="Times New Roman" w:cs="Times New Roman"/>
            <w:color w:val="000000" w:themeColor="text1"/>
            <w:sz w:val="22"/>
            <w:szCs w:val="22"/>
            <w:rPrChange w:id="62" w:author="Hill, Erin" w:date="2021-09-21T10:41:00Z">
              <w:rPr>
                <w:rFonts w:ascii="Times New Roman" w:hAnsi="Times New Roman" w:cs="Times New Roman"/>
                <w:color w:val="FFFF00"/>
                <w:sz w:val="22"/>
                <w:szCs w:val="22"/>
              </w:rPr>
            </w:rPrChange>
          </w:rPr>
          <w:delText>,</w:delText>
        </w:r>
      </w:del>
      <w:r w:rsidR="001B635A" w:rsidRPr="00E83913">
        <w:rPr>
          <w:rFonts w:ascii="Times New Roman" w:hAnsi="Times New Roman" w:cs="Times New Roman"/>
          <w:color w:val="000000" w:themeColor="text1"/>
          <w:sz w:val="22"/>
          <w:szCs w:val="22"/>
          <w:rPrChange w:id="63" w:author="Hill, Erin" w:date="2021-09-21T10:41:00Z">
            <w:rPr>
              <w:rFonts w:ascii="Times New Roman" w:hAnsi="Times New Roman" w:cs="Times New Roman"/>
              <w:color w:val="FFFF00"/>
              <w:sz w:val="22"/>
              <w:szCs w:val="22"/>
            </w:rPr>
          </w:rPrChange>
        </w:rPr>
        <w:t xml:space="preserve"> that </w:t>
      </w:r>
      <w:r w:rsidR="00D64678" w:rsidRPr="00E83913">
        <w:rPr>
          <w:rFonts w:ascii="Times New Roman" w:hAnsi="Times New Roman" w:cs="Times New Roman"/>
          <w:color w:val="000000" w:themeColor="text1"/>
          <w:sz w:val="22"/>
          <w:szCs w:val="22"/>
          <w:rPrChange w:id="64" w:author="Hill, Erin" w:date="2021-09-21T10:41:00Z">
            <w:rPr>
              <w:rFonts w:ascii="Times New Roman" w:hAnsi="Times New Roman" w:cs="Times New Roman"/>
              <w:color w:val="FFFF00"/>
              <w:sz w:val="22"/>
              <w:szCs w:val="22"/>
            </w:rPr>
          </w:rPrChange>
        </w:rPr>
        <w:t xml:space="preserve">we do not need to see far away to find someone </w:t>
      </w:r>
      <w:del w:id="65" w:author="Yancey, Gaynor" w:date="2021-09-06T12:40:00Z">
        <w:r w:rsidR="00D64678" w:rsidRPr="00E83913" w:rsidDel="002906D6">
          <w:rPr>
            <w:rFonts w:ascii="Times New Roman" w:hAnsi="Times New Roman" w:cs="Times New Roman"/>
            <w:color w:val="000000" w:themeColor="text1"/>
            <w:sz w:val="22"/>
            <w:szCs w:val="22"/>
            <w:rPrChange w:id="66" w:author="Hill, Erin" w:date="2021-09-21T10:41:00Z">
              <w:rPr>
                <w:rFonts w:ascii="Times New Roman" w:hAnsi="Times New Roman" w:cs="Times New Roman"/>
                <w:color w:val="FFFF00"/>
                <w:sz w:val="22"/>
                <w:szCs w:val="22"/>
              </w:rPr>
            </w:rPrChange>
          </w:rPr>
          <w:delText>half</w:delText>
        </w:r>
      </w:del>
      <w:ins w:id="67" w:author="Yancey, Gaynor" w:date="2021-09-06T12:40:00Z">
        <w:r w:rsidR="002906D6" w:rsidRPr="00E83913">
          <w:rPr>
            <w:rFonts w:ascii="Times New Roman" w:hAnsi="Times New Roman" w:cs="Times New Roman"/>
            <w:color w:val="000000" w:themeColor="text1"/>
            <w:sz w:val="22"/>
            <w:szCs w:val="22"/>
            <w:rPrChange w:id="68" w:author="Hill, Erin" w:date="2021-09-21T10:41:00Z">
              <w:rPr>
                <w:rFonts w:ascii="Times New Roman" w:hAnsi="Times New Roman" w:cs="Times New Roman"/>
                <w:color w:val="FFFF00"/>
                <w:sz w:val="22"/>
                <w:szCs w:val="22"/>
              </w:rPr>
            </w:rPrChange>
          </w:rPr>
          <w:t>who is close to</w:t>
        </w:r>
      </w:ins>
      <w:r w:rsidR="00D64678" w:rsidRPr="00E83913">
        <w:rPr>
          <w:rFonts w:ascii="Times New Roman" w:hAnsi="Times New Roman" w:cs="Times New Roman"/>
          <w:color w:val="000000" w:themeColor="text1"/>
          <w:sz w:val="22"/>
          <w:szCs w:val="22"/>
          <w:rPrChange w:id="69" w:author="Hill, Erin" w:date="2021-09-21T10:41:00Z">
            <w:rPr>
              <w:rFonts w:ascii="Times New Roman" w:hAnsi="Times New Roman" w:cs="Times New Roman"/>
              <w:color w:val="FFFF00"/>
              <w:sz w:val="22"/>
              <w:szCs w:val="22"/>
            </w:rPr>
          </w:rPrChange>
        </w:rPr>
        <w:t xml:space="preserve"> death. </w:t>
      </w:r>
      <w:r w:rsidR="001B635A" w:rsidRPr="00E83913">
        <w:rPr>
          <w:rFonts w:ascii="Times New Roman" w:hAnsi="Times New Roman" w:cs="Times New Roman"/>
          <w:color w:val="000000" w:themeColor="text1"/>
          <w:sz w:val="22"/>
          <w:szCs w:val="22"/>
          <w:rPrChange w:id="70" w:author="Hill, Erin" w:date="2021-09-21T10:41:00Z">
            <w:rPr>
              <w:rFonts w:ascii="Times New Roman" w:hAnsi="Times New Roman" w:cs="Times New Roman"/>
              <w:color w:val="FFFF00"/>
              <w:sz w:val="22"/>
              <w:szCs w:val="22"/>
            </w:rPr>
          </w:rPrChange>
        </w:rPr>
        <w:t>But th</w:t>
      </w:r>
      <w:r w:rsidR="00A05676" w:rsidRPr="00E83913">
        <w:rPr>
          <w:rFonts w:ascii="Times New Roman" w:hAnsi="Times New Roman" w:cs="Times New Roman"/>
          <w:color w:val="000000" w:themeColor="text1"/>
          <w:sz w:val="22"/>
          <w:szCs w:val="22"/>
          <w:rPrChange w:id="71" w:author="Hill, Erin" w:date="2021-09-21T10:41:00Z">
            <w:rPr>
              <w:rFonts w:ascii="Times New Roman" w:hAnsi="Times New Roman" w:cs="Times New Roman"/>
              <w:color w:val="FFFF00"/>
              <w:sz w:val="22"/>
              <w:szCs w:val="22"/>
            </w:rPr>
          </w:rPrChange>
        </w:rPr>
        <w:t xml:space="preserve">e close view is not the whole picture. </w:t>
      </w:r>
      <w:ins w:id="72" w:author="Yancey, Gaynor" w:date="2021-09-06T12:40:00Z">
        <w:r w:rsidR="002906D6" w:rsidRPr="00E83913">
          <w:rPr>
            <w:rFonts w:ascii="Times New Roman" w:hAnsi="Times New Roman" w:cs="Times New Roman"/>
            <w:color w:val="000000" w:themeColor="text1"/>
            <w:sz w:val="22"/>
            <w:szCs w:val="22"/>
            <w:rPrChange w:id="73" w:author="Hill, Erin" w:date="2021-09-21T10:41:00Z">
              <w:rPr>
                <w:rFonts w:ascii="Times New Roman" w:hAnsi="Times New Roman" w:cs="Times New Roman"/>
                <w:color w:val="FFFF00"/>
                <w:sz w:val="22"/>
                <w:szCs w:val="22"/>
              </w:rPr>
            </w:rPrChange>
          </w:rPr>
          <w:t xml:space="preserve"> The </w:t>
        </w:r>
      </w:ins>
      <w:r w:rsidR="00A05676" w:rsidRPr="00E83913">
        <w:rPr>
          <w:rFonts w:ascii="Times New Roman" w:hAnsi="Times New Roman" w:cs="Times New Roman"/>
          <w:color w:val="000000" w:themeColor="text1"/>
          <w:sz w:val="22"/>
          <w:szCs w:val="22"/>
          <w:rPrChange w:id="74" w:author="Hill, Erin" w:date="2021-09-21T10:41:00Z">
            <w:rPr>
              <w:rFonts w:ascii="Times New Roman" w:hAnsi="Times New Roman" w:cs="Times New Roman"/>
              <w:color w:val="FFFF00"/>
              <w:sz w:val="22"/>
              <w:szCs w:val="22"/>
            </w:rPr>
          </w:rPrChange>
        </w:rPr>
        <w:t>P</w:t>
      </w:r>
      <w:r w:rsidR="00D64678" w:rsidRPr="00E83913">
        <w:rPr>
          <w:rFonts w:ascii="Times New Roman" w:hAnsi="Times New Roman" w:cs="Times New Roman"/>
          <w:color w:val="000000" w:themeColor="text1"/>
          <w:sz w:val="22"/>
          <w:szCs w:val="22"/>
          <w:rPrChange w:id="75" w:author="Hill, Erin" w:date="2021-09-21T10:41:00Z">
            <w:rPr>
              <w:rFonts w:ascii="Times New Roman" w:hAnsi="Times New Roman" w:cs="Times New Roman"/>
              <w:color w:val="FFFF00"/>
              <w:sz w:val="22"/>
              <w:szCs w:val="22"/>
            </w:rPr>
          </w:rPrChange>
        </w:rPr>
        <w:t>andemic</w:t>
      </w:r>
      <w:del w:id="76" w:author="Yancey, Gaynor" w:date="2021-09-06T12:40:00Z">
        <w:r w:rsidR="00D64678" w:rsidRPr="00E83913" w:rsidDel="002906D6">
          <w:rPr>
            <w:rFonts w:ascii="Times New Roman" w:hAnsi="Times New Roman" w:cs="Times New Roman"/>
            <w:color w:val="000000" w:themeColor="text1"/>
            <w:sz w:val="22"/>
            <w:szCs w:val="22"/>
            <w:rPrChange w:id="77" w:author="Hill, Erin" w:date="2021-09-21T10:41:00Z">
              <w:rPr>
                <w:rFonts w:ascii="Times New Roman" w:hAnsi="Times New Roman" w:cs="Times New Roman"/>
                <w:color w:val="FFFF00"/>
                <w:sz w:val="22"/>
                <w:szCs w:val="22"/>
              </w:rPr>
            </w:rPrChange>
          </w:rPr>
          <w:delText>s</w:delText>
        </w:r>
      </w:del>
      <w:r w:rsidR="00D64678" w:rsidRPr="00E83913">
        <w:rPr>
          <w:rFonts w:ascii="Times New Roman" w:hAnsi="Times New Roman" w:cs="Times New Roman"/>
          <w:color w:val="000000" w:themeColor="text1"/>
          <w:sz w:val="22"/>
          <w:szCs w:val="22"/>
          <w:rPrChange w:id="78" w:author="Hill, Erin" w:date="2021-09-21T10:41:00Z">
            <w:rPr>
              <w:rFonts w:ascii="Times New Roman" w:hAnsi="Times New Roman" w:cs="Times New Roman"/>
              <w:color w:val="FFFF00"/>
              <w:sz w:val="22"/>
              <w:szCs w:val="22"/>
            </w:rPr>
          </w:rPrChange>
        </w:rPr>
        <w:t xml:space="preserve"> has also reminded us that </w:t>
      </w:r>
      <w:r w:rsidR="00A05676" w:rsidRPr="00E83913">
        <w:rPr>
          <w:rFonts w:ascii="Times New Roman" w:hAnsi="Times New Roman" w:cs="Times New Roman"/>
          <w:color w:val="000000" w:themeColor="text1"/>
          <w:sz w:val="22"/>
          <w:szCs w:val="22"/>
          <w:rPrChange w:id="79" w:author="Hill, Erin" w:date="2021-09-21T10:41:00Z">
            <w:rPr>
              <w:rFonts w:ascii="Times New Roman" w:hAnsi="Times New Roman" w:cs="Times New Roman"/>
              <w:color w:val="FFFF00"/>
              <w:sz w:val="22"/>
              <w:szCs w:val="22"/>
            </w:rPr>
          </w:rPrChange>
        </w:rPr>
        <w:t xml:space="preserve">disease touching someone can </w:t>
      </w:r>
      <w:del w:id="80" w:author="Yancey, Gaynor" w:date="2021-09-06T12:40:00Z">
        <w:r w:rsidR="00327136" w:rsidRPr="00E83913" w:rsidDel="002906D6">
          <w:rPr>
            <w:rFonts w:ascii="Times New Roman" w:hAnsi="Times New Roman" w:cs="Times New Roman"/>
            <w:color w:val="000000" w:themeColor="text1"/>
            <w:sz w:val="22"/>
            <w:szCs w:val="22"/>
            <w:rPrChange w:id="81" w:author="Hill, Erin" w:date="2021-09-21T10:41:00Z">
              <w:rPr>
                <w:rFonts w:ascii="Times New Roman" w:hAnsi="Times New Roman" w:cs="Times New Roman"/>
                <w:color w:val="FFFF00"/>
                <w:sz w:val="22"/>
                <w:szCs w:val="22"/>
              </w:rPr>
            </w:rPrChange>
          </w:rPr>
          <w:delText>develop</w:delText>
        </w:r>
        <w:r w:rsidR="00A05676" w:rsidRPr="00E83913" w:rsidDel="002906D6">
          <w:rPr>
            <w:rFonts w:ascii="Times New Roman" w:hAnsi="Times New Roman" w:cs="Times New Roman"/>
            <w:color w:val="000000" w:themeColor="text1"/>
            <w:sz w:val="22"/>
            <w:szCs w:val="22"/>
            <w:rPrChange w:id="82" w:author="Hill, Erin" w:date="2021-09-21T10:41:00Z">
              <w:rPr>
                <w:rFonts w:ascii="Times New Roman" w:hAnsi="Times New Roman" w:cs="Times New Roman"/>
                <w:color w:val="FFFF00"/>
                <w:sz w:val="22"/>
                <w:szCs w:val="22"/>
              </w:rPr>
            </w:rPrChange>
          </w:rPr>
          <w:delText xml:space="preserve"> </w:delText>
        </w:r>
      </w:del>
      <w:r w:rsidR="00A05676" w:rsidRPr="00E83913">
        <w:rPr>
          <w:rFonts w:ascii="Times New Roman" w:hAnsi="Times New Roman" w:cs="Times New Roman"/>
          <w:color w:val="000000" w:themeColor="text1"/>
          <w:sz w:val="22"/>
          <w:szCs w:val="22"/>
          <w:rPrChange w:id="83" w:author="Hill, Erin" w:date="2021-09-21T10:41:00Z">
            <w:rPr>
              <w:rFonts w:ascii="Times New Roman" w:hAnsi="Times New Roman" w:cs="Times New Roman"/>
              <w:color w:val="FFFF00"/>
              <w:sz w:val="22"/>
              <w:szCs w:val="22"/>
            </w:rPr>
          </w:rPrChange>
        </w:rPr>
        <w:t>spread</w:t>
      </w:r>
      <w:del w:id="84" w:author="Yancey, Gaynor" w:date="2021-09-06T12:41:00Z">
        <w:r w:rsidR="00A05676" w:rsidRPr="00E83913" w:rsidDel="002906D6">
          <w:rPr>
            <w:rFonts w:ascii="Times New Roman" w:hAnsi="Times New Roman" w:cs="Times New Roman"/>
            <w:color w:val="000000" w:themeColor="text1"/>
            <w:sz w:val="22"/>
            <w:szCs w:val="22"/>
            <w:rPrChange w:id="85" w:author="Hill, Erin" w:date="2021-09-21T10:41:00Z">
              <w:rPr>
                <w:rFonts w:ascii="Times New Roman" w:hAnsi="Times New Roman" w:cs="Times New Roman"/>
                <w:color w:val="FFFF00"/>
                <w:sz w:val="22"/>
                <w:szCs w:val="22"/>
              </w:rPr>
            </w:rPrChange>
          </w:rPr>
          <w:delText>ing</w:delText>
        </w:r>
      </w:del>
      <w:r w:rsidR="00A05676" w:rsidRPr="00E83913">
        <w:rPr>
          <w:rFonts w:ascii="Times New Roman" w:hAnsi="Times New Roman" w:cs="Times New Roman"/>
          <w:color w:val="000000" w:themeColor="text1"/>
          <w:sz w:val="22"/>
          <w:szCs w:val="22"/>
          <w:rPrChange w:id="86" w:author="Hill, Erin" w:date="2021-09-21T10:41:00Z">
            <w:rPr>
              <w:rFonts w:ascii="Times New Roman" w:hAnsi="Times New Roman" w:cs="Times New Roman"/>
              <w:color w:val="FFFF00"/>
              <w:sz w:val="22"/>
              <w:szCs w:val="22"/>
            </w:rPr>
          </w:rPrChange>
        </w:rPr>
        <w:t xml:space="preserve"> suffering in the other side of the world and </w:t>
      </w:r>
      <w:r w:rsidR="00327136" w:rsidRPr="00E83913">
        <w:rPr>
          <w:rFonts w:ascii="Times New Roman" w:hAnsi="Times New Roman" w:cs="Times New Roman"/>
          <w:color w:val="000000" w:themeColor="text1"/>
          <w:sz w:val="22"/>
          <w:szCs w:val="22"/>
          <w:rPrChange w:id="87" w:author="Hill, Erin" w:date="2021-09-21T10:41:00Z">
            <w:rPr>
              <w:rFonts w:ascii="Times New Roman" w:hAnsi="Times New Roman" w:cs="Times New Roman"/>
              <w:color w:val="FFFF00"/>
              <w:sz w:val="22"/>
              <w:szCs w:val="22"/>
            </w:rPr>
          </w:rPrChange>
        </w:rPr>
        <w:t xml:space="preserve">end </w:t>
      </w:r>
      <w:ins w:id="88" w:author="Yancey, Gaynor" w:date="2021-09-06T12:41:00Z">
        <w:r w:rsidR="002906D6" w:rsidRPr="00E83913">
          <w:rPr>
            <w:rFonts w:ascii="Times New Roman" w:hAnsi="Times New Roman" w:cs="Times New Roman"/>
            <w:color w:val="000000" w:themeColor="text1"/>
            <w:sz w:val="22"/>
            <w:szCs w:val="22"/>
            <w:rPrChange w:id="89" w:author="Hill, Erin" w:date="2021-09-21T10:41:00Z">
              <w:rPr>
                <w:rFonts w:ascii="Times New Roman" w:hAnsi="Times New Roman" w:cs="Times New Roman"/>
                <w:color w:val="FFFF00"/>
                <w:sz w:val="22"/>
                <w:szCs w:val="22"/>
              </w:rPr>
            </w:rPrChange>
          </w:rPr>
          <w:t xml:space="preserve">up </w:t>
        </w:r>
      </w:ins>
      <w:r w:rsidR="00A05676" w:rsidRPr="00E83913">
        <w:rPr>
          <w:rFonts w:ascii="Times New Roman" w:hAnsi="Times New Roman" w:cs="Times New Roman"/>
          <w:color w:val="000000" w:themeColor="text1"/>
          <w:sz w:val="22"/>
          <w:szCs w:val="22"/>
          <w:rPrChange w:id="90" w:author="Hill, Erin" w:date="2021-09-21T10:41:00Z">
            <w:rPr>
              <w:rFonts w:ascii="Times New Roman" w:hAnsi="Times New Roman" w:cs="Times New Roman"/>
              <w:color w:val="FFFF00"/>
              <w:sz w:val="22"/>
              <w:szCs w:val="22"/>
            </w:rPr>
          </w:rPrChange>
        </w:rPr>
        <w:t xml:space="preserve">affecting the whole </w:t>
      </w:r>
      <w:proofErr w:type="spellStart"/>
      <w:r w:rsidR="00A05676" w:rsidRPr="00E83913">
        <w:rPr>
          <w:rFonts w:ascii="Times New Roman" w:hAnsi="Times New Roman" w:cs="Times New Roman"/>
          <w:color w:val="000000" w:themeColor="text1"/>
          <w:sz w:val="22"/>
          <w:szCs w:val="22"/>
          <w:rPrChange w:id="91" w:author="Hill, Erin" w:date="2021-09-21T10:41:00Z">
            <w:rPr>
              <w:rFonts w:ascii="Times New Roman" w:hAnsi="Times New Roman" w:cs="Times New Roman"/>
              <w:color w:val="FFFF00"/>
              <w:sz w:val="22"/>
              <w:szCs w:val="22"/>
            </w:rPr>
          </w:rPrChange>
        </w:rPr>
        <w:t>earth</w:t>
      </w:r>
      <w:del w:id="92" w:author="Yancey, Gaynor" w:date="2021-09-06T12:41:00Z">
        <w:r w:rsidR="00327136" w:rsidRPr="00E83913" w:rsidDel="002906D6">
          <w:rPr>
            <w:rFonts w:ascii="Times New Roman" w:hAnsi="Times New Roman" w:cs="Times New Roman"/>
            <w:color w:val="000000" w:themeColor="text1"/>
            <w:sz w:val="22"/>
            <w:szCs w:val="22"/>
            <w:rPrChange w:id="93" w:author="Hill, Erin" w:date="2021-09-21T10:41:00Z">
              <w:rPr>
                <w:rFonts w:ascii="Times New Roman" w:hAnsi="Times New Roman" w:cs="Times New Roman"/>
                <w:color w:val="FFFF00"/>
                <w:sz w:val="22"/>
                <w:szCs w:val="22"/>
              </w:rPr>
            </w:rPrChange>
          </w:rPr>
          <w:delText>.</w:delText>
        </w:r>
        <w:r w:rsidR="00BD126F" w:rsidRPr="00E83913" w:rsidDel="002906D6">
          <w:rPr>
            <w:rFonts w:ascii="Times New Roman" w:hAnsi="Times New Roman" w:cs="Times New Roman"/>
            <w:color w:val="000000" w:themeColor="text1"/>
            <w:sz w:val="22"/>
            <w:szCs w:val="22"/>
            <w:rPrChange w:id="94" w:author="Hill, Erin" w:date="2021-09-21T10:41:00Z">
              <w:rPr>
                <w:rFonts w:ascii="Times New Roman" w:hAnsi="Times New Roman" w:cs="Times New Roman"/>
                <w:color w:val="FFFF00"/>
                <w:sz w:val="22"/>
                <w:szCs w:val="22"/>
              </w:rPr>
            </w:rPrChange>
          </w:rPr>
          <w:delText xml:space="preserve"> </w:delText>
        </w:r>
        <w:r w:rsidR="00327136" w:rsidRPr="00E83913" w:rsidDel="002906D6">
          <w:rPr>
            <w:rFonts w:ascii="Times New Roman" w:hAnsi="Times New Roman" w:cs="Times New Roman"/>
            <w:color w:val="000000" w:themeColor="text1"/>
            <w:sz w:val="22"/>
            <w:szCs w:val="22"/>
            <w:rPrChange w:id="95" w:author="Hill, Erin" w:date="2021-09-21T10:41:00Z">
              <w:rPr>
                <w:rFonts w:ascii="Times New Roman" w:hAnsi="Times New Roman" w:cs="Times New Roman"/>
                <w:color w:val="FFFF00"/>
                <w:sz w:val="22"/>
                <w:szCs w:val="22"/>
              </w:rPr>
            </w:rPrChange>
          </w:rPr>
          <w:delText>B</w:delText>
        </w:r>
      </w:del>
      <w:ins w:id="96" w:author="Hill, Erin" w:date="2021-09-21T10:42:00Z">
        <w:r w:rsidR="00E83913">
          <w:rPr>
            <w:rFonts w:ascii="Times New Roman" w:hAnsi="Times New Roman" w:cs="Times New Roman"/>
            <w:color w:val="000000" w:themeColor="text1"/>
            <w:sz w:val="22"/>
            <w:szCs w:val="22"/>
          </w:rPr>
          <w:t>b</w:t>
        </w:r>
      </w:ins>
      <w:ins w:id="97" w:author="Yancey, Gaynor" w:date="2021-09-06T12:41:00Z">
        <w:del w:id="98" w:author="Hill, Erin" w:date="2021-09-21T10:42:00Z">
          <w:r w:rsidR="002906D6" w:rsidRPr="00E83913" w:rsidDel="00E83913">
            <w:rPr>
              <w:rFonts w:ascii="Times New Roman" w:hAnsi="Times New Roman" w:cs="Times New Roman"/>
              <w:color w:val="000000" w:themeColor="text1"/>
              <w:sz w:val="22"/>
              <w:szCs w:val="22"/>
              <w:rPrChange w:id="99" w:author="Hill, Erin" w:date="2021-09-21T10:41:00Z">
                <w:rPr>
                  <w:rFonts w:ascii="Times New Roman" w:hAnsi="Times New Roman" w:cs="Times New Roman"/>
                  <w:color w:val="FFFF00"/>
                  <w:sz w:val="22"/>
                  <w:szCs w:val="22"/>
                </w:rPr>
              </w:rPrChange>
            </w:rPr>
            <w:delText>n</w:delText>
          </w:r>
        </w:del>
      </w:ins>
      <w:r w:rsidR="00BD126F" w:rsidRPr="00E83913">
        <w:rPr>
          <w:rFonts w:ascii="Times New Roman" w:hAnsi="Times New Roman" w:cs="Times New Roman"/>
          <w:color w:val="000000" w:themeColor="text1"/>
          <w:sz w:val="22"/>
          <w:szCs w:val="22"/>
          <w:rPrChange w:id="100" w:author="Hill, Erin" w:date="2021-09-21T10:41:00Z">
            <w:rPr>
              <w:rFonts w:ascii="Times New Roman" w:hAnsi="Times New Roman" w:cs="Times New Roman"/>
              <w:color w:val="FFFF00"/>
              <w:sz w:val="22"/>
              <w:szCs w:val="22"/>
            </w:rPr>
          </w:rPrChange>
        </w:rPr>
        <w:t>ecause</w:t>
      </w:r>
      <w:proofErr w:type="spellEnd"/>
      <w:r w:rsidR="00BD126F" w:rsidRPr="00E83913">
        <w:rPr>
          <w:rFonts w:ascii="Times New Roman" w:hAnsi="Times New Roman" w:cs="Times New Roman"/>
          <w:color w:val="000000" w:themeColor="text1"/>
          <w:sz w:val="22"/>
          <w:szCs w:val="22"/>
          <w:rPrChange w:id="101" w:author="Hill, Erin" w:date="2021-09-21T10:41:00Z">
            <w:rPr>
              <w:rFonts w:ascii="Times New Roman" w:hAnsi="Times New Roman" w:cs="Times New Roman"/>
              <w:color w:val="FFFF00"/>
              <w:sz w:val="22"/>
              <w:szCs w:val="22"/>
            </w:rPr>
          </w:rPrChange>
        </w:rPr>
        <w:t xml:space="preserve"> humankind is really one family</w:t>
      </w:r>
      <w:r w:rsidR="00A05676" w:rsidRPr="00E83913">
        <w:rPr>
          <w:rFonts w:ascii="Times New Roman" w:hAnsi="Times New Roman" w:cs="Times New Roman"/>
          <w:color w:val="000000" w:themeColor="text1"/>
          <w:sz w:val="22"/>
          <w:szCs w:val="22"/>
          <w:rPrChange w:id="102" w:author="Hill, Erin" w:date="2021-09-21T10:41:00Z">
            <w:rPr>
              <w:rFonts w:ascii="Times New Roman" w:hAnsi="Times New Roman" w:cs="Times New Roman"/>
              <w:color w:val="FFFF00"/>
              <w:sz w:val="22"/>
              <w:szCs w:val="22"/>
            </w:rPr>
          </w:rPrChange>
        </w:rPr>
        <w:t>. We already knew that because we see ourselves as children of the same Father</w:t>
      </w:r>
      <w:r w:rsidR="00AC598F" w:rsidRPr="00E83913">
        <w:rPr>
          <w:rFonts w:ascii="Times New Roman" w:hAnsi="Times New Roman" w:cs="Times New Roman"/>
          <w:color w:val="000000" w:themeColor="text1"/>
          <w:sz w:val="22"/>
          <w:szCs w:val="22"/>
          <w:rPrChange w:id="103" w:author="Hill, Erin" w:date="2021-09-21T10:41:00Z">
            <w:rPr>
              <w:rFonts w:ascii="Times New Roman" w:hAnsi="Times New Roman" w:cs="Times New Roman"/>
              <w:color w:val="FFFF00"/>
              <w:sz w:val="22"/>
              <w:szCs w:val="22"/>
            </w:rPr>
          </w:rPrChange>
        </w:rPr>
        <w:t>. However, in this immense family it has become increasingly eas</w:t>
      </w:r>
      <w:ins w:id="104" w:author="Yancey, Gaynor" w:date="2021-09-06T12:42:00Z">
        <w:r w:rsidR="002906D6" w:rsidRPr="00E83913">
          <w:rPr>
            <w:rFonts w:ascii="Times New Roman" w:hAnsi="Times New Roman" w:cs="Times New Roman"/>
            <w:color w:val="000000" w:themeColor="text1"/>
            <w:sz w:val="22"/>
            <w:szCs w:val="22"/>
            <w:rPrChange w:id="105" w:author="Hill, Erin" w:date="2021-09-21T10:41:00Z">
              <w:rPr>
                <w:rFonts w:ascii="Times New Roman" w:hAnsi="Times New Roman" w:cs="Times New Roman"/>
                <w:color w:val="FFFF00"/>
                <w:sz w:val="22"/>
                <w:szCs w:val="22"/>
              </w:rPr>
            </w:rPrChange>
          </w:rPr>
          <w:t>y</w:t>
        </w:r>
      </w:ins>
      <w:del w:id="106" w:author="Yancey, Gaynor" w:date="2021-09-06T12:42:00Z">
        <w:r w:rsidR="00AC598F" w:rsidRPr="00E83913" w:rsidDel="002906D6">
          <w:rPr>
            <w:rFonts w:ascii="Times New Roman" w:hAnsi="Times New Roman" w:cs="Times New Roman"/>
            <w:color w:val="000000" w:themeColor="text1"/>
            <w:sz w:val="22"/>
            <w:szCs w:val="22"/>
            <w:rPrChange w:id="107" w:author="Hill, Erin" w:date="2021-09-21T10:41:00Z">
              <w:rPr>
                <w:rFonts w:ascii="Times New Roman" w:hAnsi="Times New Roman" w:cs="Times New Roman"/>
                <w:color w:val="FFFF00"/>
                <w:sz w:val="22"/>
                <w:szCs w:val="22"/>
              </w:rPr>
            </w:rPrChange>
          </w:rPr>
          <w:delText>ier</w:delText>
        </w:r>
      </w:del>
      <w:r w:rsidR="00AC598F" w:rsidRPr="00E83913">
        <w:rPr>
          <w:rFonts w:ascii="Times New Roman" w:hAnsi="Times New Roman" w:cs="Times New Roman"/>
          <w:color w:val="000000" w:themeColor="text1"/>
          <w:sz w:val="22"/>
          <w:szCs w:val="22"/>
          <w:rPrChange w:id="108" w:author="Hill, Erin" w:date="2021-09-21T10:41:00Z">
            <w:rPr>
              <w:rFonts w:ascii="Times New Roman" w:hAnsi="Times New Roman" w:cs="Times New Roman"/>
              <w:color w:val="FFFF00"/>
              <w:sz w:val="22"/>
              <w:szCs w:val="22"/>
            </w:rPr>
          </w:rPrChange>
        </w:rPr>
        <w:t xml:space="preserve"> to forget some of the siblings that we rarely see and </w:t>
      </w:r>
      <w:r w:rsidR="003713AD" w:rsidRPr="00E83913">
        <w:rPr>
          <w:rFonts w:ascii="Times New Roman" w:hAnsi="Times New Roman" w:cs="Times New Roman"/>
          <w:color w:val="000000" w:themeColor="text1"/>
          <w:sz w:val="22"/>
          <w:szCs w:val="22"/>
          <w:rPrChange w:id="109" w:author="Hill, Erin" w:date="2021-09-21T10:41:00Z">
            <w:rPr>
              <w:rFonts w:ascii="Times New Roman" w:hAnsi="Times New Roman" w:cs="Times New Roman"/>
              <w:color w:val="FFFF00"/>
              <w:sz w:val="22"/>
              <w:szCs w:val="22"/>
            </w:rPr>
          </w:rPrChange>
        </w:rPr>
        <w:t>who are</w:t>
      </w:r>
      <w:r w:rsidR="00AC598F" w:rsidRPr="00E83913">
        <w:rPr>
          <w:rFonts w:ascii="Times New Roman" w:hAnsi="Times New Roman" w:cs="Times New Roman"/>
          <w:color w:val="000000" w:themeColor="text1"/>
          <w:sz w:val="22"/>
          <w:szCs w:val="22"/>
          <w:rPrChange w:id="110" w:author="Hill, Erin" w:date="2021-09-21T10:41:00Z">
            <w:rPr>
              <w:rFonts w:ascii="Times New Roman" w:hAnsi="Times New Roman" w:cs="Times New Roman"/>
              <w:color w:val="FFFF00"/>
              <w:sz w:val="22"/>
              <w:szCs w:val="22"/>
            </w:rPr>
          </w:rPrChange>
        </w:rPr>
        <w:t xml:space="preserve"> </w:t>
      </w:r>
      <w:r w:rsidR="00327136" w:rsidRPr="00E83913">
        <w:rPr>
          <w:rFonts w:ascii="Times New Roman" w:hAnsi="Times New Roman" w:cs="Times New Roman"/>
          <w:color w:val="000000" w:themeColor="text1"/>
          <w:sz w:val="22"/>
          <w:szCs w:val="22"/>
          <w:rPrChange w:id="111" w:author="Hill, Erin" w:date="2021-09-21T10:41:00Z">
            <w:rPr>
              <w:rFonts w:ascii="Times New Roman" w:hAnsi="Times New Roman" w:cs="Times New Roman"/>
              <w:color w:val="FFFF00"/>
              <w:sz w:val="22"/>
              <w:szCs w:val="22"/>
            </w:rPr>
          </w:rPrChange>
        </w:rPr>
        <w:t xml:space="preserve">(almost) </w:t>
      </w:r>
      <w:r w:rsidR="003713AD" w:rsidRPr="00E83913">
        <w:rPr>
          <w:rFonts w:ascii="Times New Roman" w:hAnsi="Times New Roman" w:cs="Times New Roman"/>
          <w:color w:val="000000" w:themeColor="text1"/>
          <w:sz w:val="22"/>
          <w:szCs w:val="22"/>
          <w:rPrChange w:id="112" w:author="Hill, Erin" w:date="2021-09-21T10:41:00Z">
            <w:rPr>
              <w:rFonts w:ascii="Times New Roman" w:hAnsi="Times New Roman" w:cs="Times New Roman"/>
              <w:color w:val="FFFF00"/>
              <w:sz w:val="22"/>
              <w:szCs w:val="22"/>
            </w:rPr>
          </w:rPrChange>
        </w:rPr>
        <w:t xml:space="preserve">never </w:t>
      </w:r>
      <w:r w:rsidR="00AC598F" w:rsidRPr="00E83913">
        <w:rPr>
          <w:rFonts w:ascii="Times New Roman" w:hAnsi="Times New Roman" w:cs="Times New Roman"/>
          <w:color w:val="000000" w:themeColor="text1"/>
          <w:sz w:val="22"/>
          <w:szCs w:val="22"/>
          <w:rPrChange w:id="113" w:author="Hill, Erin" w:date="2021-09-21T10:41:00Z">
            <w:rPr>
              <w:rFonts w:ascii="Times New Roman" w:hAnsi="Times New Roman" w:cs="Times New Roman"/>
              <w:color w:val="FFFF00"/>
              <w:sz w:val="22"/>
              <w:szCs w:val="22"/>
            </w:rPr>
          </w:rPrChange>
        </w:rPr>
        <w:t>in touch with</w:t>
      </w:r>
      <w:r w:rsidR="003713AD" w:rsidRPr="00E83913">
        <w:rPr>
          <w:rFonts w:ascii="Times New Roman" w:hAnsi="Times New Roman" w:cs="Times New Roman"/>
          <w:color w:val="000000" w:themeColor="text1"/>
          <w:sz w:val="22"/>
          <w:szCs w:val="22"/>
          <w:rPrChange w:id="114" w:author="Hill, Erin" w:date="2021-09-21T10:41:00Z">
            <w:rPr>
              <w:rFonts w:ascii="Times New Roman" w:hAnsi="Times New Roman" w:cs="Times New Roman"/>
              <w:color w:val="FFFF00"/>
              <w:sz w:val="22"/>
              <w:szCs w:val="22"/>
            </w:rPr>
          </w:rPrChange>
        </w:rPr>
        <w:t xml:space="preserve"> us</w:t>
      </w:r>
      <w:r w:rsidR="00AC598F" w:rsidRPr="00E83913">
        <w:rPr>
          <w:rFonts w:ascii="Times New Roman" w:hAnsi="Times New Roman" w:cs="Times New Roman"/>
          <w:color w:val="000000" w:themeColor="text1"/>
          <w:sz w:val="22"/>
          <w:szCs w:val="22"/>
          <w:rPrChange w:id="115" w:author="Hill, Erin" w:date="2021-09-21T10:41:00Z">
            <w:rPr>
              <w:rFonts w:ascii="Times New Roman" w:hAnsi="Times New Roman" w:cs="Times New Roman"/>
              <w:color w:val="FFFF00"/>
              <w:sz w:val="22"/>
              <w:szCs w:val="22"/>
            </w:rPr>
          </w:rPrChange>
        </w:rPr>
        <w:t xml:space="preserve">. </w:t>
      </w:r>
      <w:del w:id="116" w:author="Hill, Erin" w:date="2021-09-21T10:43:00Z">
        <w:r w:rsidR="00730EB0" w:rsidRPr="00E83913" w:rsidDel="00E83913">
          <w:rPr>
            <w:rFonts w:ascii="Times New Roman" w:hAnsi="Times New Roman" w:cs="Times New Roman"/>
            <w:color w:val="000000" w:themeColor="text1"/>
            <w:sz w:val="22"/>
            <w:szCs w:val="22"/>
            <w:rPrChange w:id="117" w:author="Hill, Erin" w:date="2021-09-21T10:41:00Z">
              <w:rPr>
                <w:rFonts w:ascii="Times New Roman" w:hAnsi="Times New Roman" w:cs="Times New Roman"/>
                <w:color w:val="FFFF00"/>
                <w:sz w:val="22"/>
                <w:szCs w:val="22"/>
              </w:rPr>
            </w:rPrChange>
          </w:rPr>
          <w:delText>We can sometimes forget those suffering close to us when we are not sharing such suffering conditions, but it</w:delText>
        </w:r>
      </w:del>
      <w:ins w:id="118" w:author="Hill, Erin" w:date="2021-09-21T10:43:00Z">
        <w:r w:rsidR="00E83913">
          <w:rPr>
            <w:rFonts w:ascii="Times New Roman" w:hAnsi="Times New Roman" w:cs="Times New Roman"/>
            <w:color w:val="000000" w:themeColor="text1"/>
            <w:sz w:val="22"/>
            <w:szCs w:val="22"/>
          </w:rPr>
          <w:t>It</w:t>
        </w:r>
      </w:ins>
      <w:r w:rsidR="00730EB0" w:rsidRPr="00E83913">
        <w:rPr>
          <w:rFonts w:ascii="Times New Roman" w:hAnsi="Times New Roman" w:cs="Times New Roman"/>
          <w:color w:val="000000" w:themeColor="text1"/>
          <w:sz w:val="22"/>
          <w:szCs w:val="22"/>
          <w:rPrChange w:id="119" w:author="Hill, Erin" w:date="2021-09-21T10:41:00Z">
            <w:rPr>
              <w:rFonts w:ascii="Times New Roman" w:hAnsi="Times New Roman" w:cs="Times New Roman"/>
              <w:color w:val="FFFF00"/>
              <w:sz w:val="22"/>
              <w:szCs w:val="22"/>
            </w:rPr>
          </w:rPrChange>
        </w:rPr>
        <w:t xml:space="preserve"> is perhaps easier to overlook</w:t>
      </w:r>
      <w:r w:rsidR="00AC598F" w:rsidRPr="00E83913">
        <w:rPr>
          <w:rFonts w:ascii="Times New Roman" w:hAnsi="Times New Roman" w:cs="Times New Roman"/>
          <w:color w:val="000000" w:themeColor="text1"/>
          <w:sz w:val="22"/>
          <w:szCs w:val="22"/>
          <w:rPrChange w:id="120" w:author="Hill, Erin" w:date="2021-09-21T10:41:00Z">
            <w:rPr>
              <w:rFonts w:ascii="Times New Roman" w:hAnsi="Times New Roman" w:cs="Times New Roman"/>
              <w:color w:val="FFFF00"/>
              <w:sz w:val="22"/>
              <w:szCs w:val="22"/>
            </w:rPr>
          </w:rPrChange>
        </w:rPr>
        <w:t xml:space="preserve"> th</w:t>
      </w:r>
      <w:r w:rsidR="00730EB0" w:rsidRPr="00E83913">
        <w:rPr>
          <w:rFonts w:ascii="Times New Roman" w:hAnsi="Times New Roman" w:cs="Times New Roman"/>
          <w:color w:val="000000" w:themeColor="text1"/>
          <w:sz w:val="22"/>
          <w:szCs w:val="22"/>
          <w:rPrChange w:id="121" w:author="Hill, Erin" w:date="2021-09-21T10:41:00Z">
            <w:rPr>
              <w:rFonts w:ascii="Times New Roman" w:hAnsi="Times New Roman" w:cs="Times New Roman"/>
              <w:color w:val="FFFF00"/>
              <w:sz w:val="22"/>
              <w:szCs w:val="22"/>
            </w:rPr>
          </w:rPrChange>
        </w:rPr>
        <w:t>ose</w:t>
      </w:r>
      <w:r w:rsidR="00AC598F" w:rsidRPr="00E83913">
        <w:rPr>
          <w:rFonts w:ascii="Times New Roman" w:hAnsi="Times New Roman" w:cs="Times New Roman"/>
          <w:color w:val="000000" w:themeColor="text1"/>
          <w:sz w:val="22"/>
          <w:szCs w:val="22"/>
          <w:rPrChange w:id="122" w:author="Hill, Erin" w:date="2021-09-21T10:41:00Z">
            <w:rPr>
              <w:rFonts w:ascii="Times New Roman" w:hAnsi="Times New Roman" w:cs="Times New Roman"/>
              <w:color w:val="FFFF00"/>
              <w:sz w:val="22"/>
              <w:szCs w:val="22"/>
            </w:rPr>
          </w:rPrChange>
        </w:rPr>
        <w:t xml:space="preserve"> many </w:t>
      </w:r>
      <w:r w:rsidR="00730EB0" w:rsidRPr="00E83913">
        <w:rPr>
          <w:rFonts w:ascii="Times New Roman" w:hAnsi="Times New Roman" w:cs="Times New Roman"/>
          <w:color w:val="000000" w:themeColor="text1"/>
          <w:sz w:val="22"/>
          <w:szCs w:val="22"/>
          <w:rPrChange w:id="123" w:author="Hill, Erin" w:date="2021-09-21T10:41:00Z">
            <w:rPr>
              <w:rFonts w:ascii="Times New Roman" w:hAnsi="Times New Roman" w:cs="Times New Roman"/>
              <w:color w:val="FFFF00"/>
              <w:sz w:val="22"/>
              <w:szCs w:val="22"/>
            </w:rPr>
          </w:rPrChange>
        </w:rPr>
        <w:t>faraway</w:t>
      </w:r>
      <w:r w:rsidR="00AC598F" w:rsidRPr="00E83913">
        <w:rPr>
          <w:rFonts w:ascii="Times New Roman" w:hAnsi="Times New Roman" w:cs="Times New Roman"/>
          <w:color w:val="000000" w:themeColor="text1"/>
          <w:sz w:val="22"/>
          <w:szCs w:val="22"/>
          <w:rPrChange w:id="124" w:author="Hill, Erin" w:date="2021-09-21T10:41:00Z">
            <w:rPr>
              <w:rFonts w:ascii="Times New Roman" w:hAnsi="Times New Roman" w:cs="Times New Roman"/>
              <w:color w:val="FFFF00"/>
              <w:sz w:val="22"/>
              <w:szCs w:val="22"/>
            </w:rPr>
          </w:rPrChange>
        </w:rPr>
        <w:t xml:space="preserve"> </w:t>
      </w:r>
      <w:r w:rsidR="00730EB0" w:rsidRPr="00E83913">
        <w:rPr>
          <w:rFonts w:ascii="Times New Roman" w:hAnsi="Times New Roman" w:cs="Times New Roman"/>
          <w:color w:val="000000" w:themeColor="text1"/>
          <w:sz w:val="22"/>
          <w:szCs w:val="22"/>
          <w:rPrChange w:id="125" w:author="Hill, Erin" w:date="2021-09-21T10:41:00Z">
            <w:rPr>
              <w:rFonts w:ascii="Times New Roman" w:hAnsi="Times New Roman" w:cs="Times New Roman"/>
              <w:color w:val="FFFF00"/>
              <w:sz w:val="22"/>
              <w:szCs w:val="22"/>
            </w:rPr>
          </w:rPrChange>
        </w:rPr>
        <w:t xml:space="preserve">neighbors whose </w:t>
      </w:r>
      <w:r w:rsidR="0031784B" w:rsidRPr="00E83913">
        <w:rPr>
          <w:rFonts w:ascii="Times New Roman" w:hAnsi="Times New Roman" w:cs="Times New Roman"/>
          <w:color w:val="000000" w:themeColor="text1"/>
          <w:sz w:val="22"/>
          <w:szCs w:val="22"/>
          <w:rPrChange w:id="126" w:author="Hill, Erin" w:date="2021-09-21T10:41:00Z">
            <w:rPr>
              <w:rFonts w:ascii="Times New Roman" w:hAnsi="Times New Roman" w:cs="Times New Roman"/>
              <w:color w:val="FFFF00"/>
              <w:sz w:val="22"/>
              <w:szCs w:val="22"/>
            </w:rPr>
          </w:rPrChange>
        </w:rPr>
        <w:t>problems and sorrows</w:t>
      </w:r>
      <w:r w:rsidR="00730EB0" w:rsidRPr="00E83913">
        <w:rPr>
          <w:rFonts w:ascii="Times New Roman" w:hAnsi="Times New Roman" w:cs="Times New Roman"/>
          <w:color w:val="000000" w:themeColor="text1"/>
          <w:sz w:val="22"/>
          <w:szCs w:val="22"/>
          <w:rPrChange w:id="127" w:author="Hill, Erin" w:date="2021-09-21T10:41:00Z">
            <w:rPr>
              <w:rFonts w:ascii="Times New Roman" w:hAnsi="Times New Roman" w:cs="Times New Roman"/>
              <w:color w:val="FFFF00"/>
              <w:sz w:val="22"/>
              <w:szCs w:val="22"/>
            </w:rPr>
          </w:rPrChange>
        </w:rPr>
        <w:t xml:space="preserve"> can be easily ignored </w:t>
      </w:r>
      <w:del w:id="128" w:author="Yancey, Gaynor" w:date="2021-09-06T12:42:00Z">
        <w:r w:rsidR="00730EB0" w:rsidRPr="00E83913" w:rsidDel="002906D6">
          <w:rPr>
            <w:rFonts w:ascii="Times New Roman" w:hAnsi="Times New Roman" w:cs="Times New Roman"/>
            <w:color w:val="000000" w:themeColor="text1"/>
            <w:sz w:val="22"/>
            <w:szCs w:val="22"/>
            <w:rPrChange w:id="129" w:author="Hill, Erin" w:date="2021-09-21T10:41:00Z">
              <w:rPr>
                <w:rFonts w:ascii="Times New Roman" w:hAnsi="Times New Roman" w:cs="Times New Roman"/>
                <w:color w:val="FFFF00"/>
                <w:sz w:val="22"/>
                <w:szCs w:val="22"/>
              </w:rPr>
            </w:rPrChange>
          </w:rPr>
          <w:delText xml:space="preserve">for being </w:delText>
        </w:r>
      </w:del>
      <w:ins w:id="130" w:author="Yancey, Gaynor" w:date="2021-09-06T12:42:00Z">
        <w:r w:rsidR="002906D6" w:rsidRPr="00E83913">
          <w:rPr>
            <w:rFonts w:ascii="Times New Roman" w:hAnsi="Times New Roman" w:cs="Times New Roman"/>
            <w:color w:val="000000" w:themeColor="text1"/>
            <w:sz w:val="22"/>
            <w:szCs w:val="22"/>
            <w:rPrChange w:id="131" w:author="Hill, Erin" w:date="2021-09-21T10:41:00Z">
              <w:rPr>
                <w:rFonts w:ascii="Times New Roman" w:hAnsi="Times New Roman" w:cs="Times New Roman"/>
                <w:color w:val="FFFF00"/>
                <w:sz w:val="22"/>
                <w:szCs w:val="22"/>
              </w:rPr>
            </w:rPrChange>
          </w:rPr>
          <w:t xml:space="preserve">since </w:t>
        </w:r>
      </w:ins>
      <w:ins w:id="132" w:author="Yancey, Gaynor" w:date="2021-09-06T12:43:00Z">
        <w:r w:rsidR="002906D6" w:rsidRPr="00E83913">
          <w:rPr>
            <w:rFonts w:ascii="Times New Roman" w:hAnsi="Times New Roman" w:cs="Times New Roman"/>
            <w:color w:val="000000" w:themeColor="text1"/>
            <w:sz w:val="22"/>
            <w:szCs w:val="22"/>
            <w:rPrChange w:id="133" w:author="Hill, Erin" w:date="2021-09-21T10:41:00Z">
              <w:rPr>
                <w:rFonts w:ascii="Times New Roman" w:hAnsi="Times New Roman" w:cs="Times New Roman"/>
                <w:color w:val="FFFF00"/>
                <w:sz w:val="22"/>
                <w:szCs w:val="22"/>
              </w:rPr>
            </w:rPrChange>
          </w:rPr>
          <w:t xml:space="preserve">they are a </w:t>
        </w:r>
      </w:ins>
      <w:r w:rsidR="00730EB0" w:rsidRPr="00E83913">
        <w:rPr>
          <w:rFonts w:ascii="Times New Roman" w:hAnsi="Times New Roman" w:cs="Times New Roman"/>
          <w:color w:val="000000" w:themeColor="text1"/>
          <w:sz w:val="22"/>
          <w:szCs w:val="22"/>
          <w:rPrChange w:id="134" w:author="Hill, Erin" w:date="2021-09-21T10:41:00Z">
            <w:rPr>
              <w:rFonts w:ascii="Times New Roman" w:hAnsi="Times New Roman" w:cs="Times New Roman"/>
              <w:color w:val="FFFF00"/>
              <w:sz w:val="22"/>
              <w:szCs w:val="22"/>
            </w:rPr>
          </w:rPrChange>
        </w:rPr>
        <w:t>part of the other side of the world.</w:t>
      </w:r>
    </w:p>
    <w:p w14:paraId="21AA8527" w14:textId="76E13DEA" w:rsidR="00355D2E" w:rsidRPr="00E83913" w:rsidRDefault="00BD126F" w:rsidP="00283AD0">
      <w:pPr>
        <w:rPr>
          <w:rFonts w:ascii="Times New Roman" w:hAnsi="Times New Roman" w:cs="Times New Roman"/>
          <w:color w:val="000000" w:themeColor="text1"/>
          <w:sz w:val="22"/>
          <w:szCs w:val="22"/>
          <w:rPrChange w:id="135" w:author="Hill, Erin" w:date="2021-09-21T10:41:00Z">
            <w:rPr>
              <w:rFonts w:ascii="Times New Roman" w:hAnsi="Times New Roman" w:cs="Times New Roman"/>
              <w:color w:val="FFFF00"/>
              <w:sz w:val="22"/>
              <w:szCs w:val="22"/>
            </w:rPr>
          </w:rPrChange>
        </w:rPr>
      </w:pPr>
      <w:r w:rsidRPr="00E83913">
        <w:rPr>
          <w:rFonts w:ascii="Times New Roman" w:hAnsi="Times New Roman" w:cs="Times New Roman"/>
          <w:color w:val="000000" w:themeColor="text1"/>
          <w:sz w:val="22"/>
          <w:szCs w:val="22"/>
          <w:rPrChange w:id="136" w:author="Hill, Erin" w:date="2021-09-21T10:41:00Z">
            <w:rPr>
              <w:rFonts w:ascii="Times New Roman" w:hAnsi="Times New Roman" w:cs="Times New Roman"/>
              <w:color w:val="FFFF00"/>
              <w:sz w:val="22"/>
              <w:szCs w:val="22"/>
            </w:rPr>
          </w:rPrChange>
        </w:rPr>
        <w:tab/>
        <w:t xml:space="preserve">Nevertheless, they are also our neighbor. They are important to us for Christian reasons </w:t>
      </w:r>
      <w:r w:rsidR="00327136" w:rsidRPr="00E83913">
        <w:rPr>
          <w:rFonts w:ascii="Times New Roman" w:hAnsi="Times New Roman" w:cs="Times New Roman"/>
          <w:color w:val="000000" w:themeColor="text1"/>
          <w:sz w:val="22"/>
          <w:szCs w:val="22"/>
          <w:rPrChange w:id="137" w:author="Hill, Erin" w:date="2021-09-21T10:41:00Z">
            <w:rPr>
              <w:rFonts w:ascii="Times New Roman" w:hAnsi="Times New Roman" w:cs="Times New Roman"/>
              <w:color w:val="FFFF00"/>
              <w:sz w:val="22"/>
              <w:szCs w:val="22"/>
            </w:rPr>
          </w:rPrChange>
        </w:rPr>
        <w:t xml:space="preserve">but </w:t>
      </w:r>
      <w:r w:rsidRPr="00E83913">
        <w:rPr>
          <w:rFonts w:ascii="Times New Roman" w:hAnsi="Times New Roman" w:cs="Times New Roman"/>
          <w:color w:val="000000" w:themeColor="text1"/>
          <w:sz w:val="22"/>
          <w:szCs w:val="22"/>
          <w:rPrChange w:id="138" w:author="Hill, Erin" w:date="2021-09-21T10:41:00Z">
            <w:rPr>
              <w:rFonts w:ascii="Times New Roman" w:hAnsi="Times New Roman" w:cs="Times New Roman"/>
              <w:color w:val="FFFF00"/>
              <w:sz w:val="22"/>
              <w:szCs w:val="22"/>
            </w:rPr>
          </w:rPrChange>
        </w:rPr>
        <w:t>also for many reasonable motives.</w:t>
      </w:r>
      <w:del w:id="139" w:author="Hill, Erin" w:date="2021-09-21T11:04:00Z">
        <w:r w:rsidR="006D5D97" w:rsidRPr="00E83913" w:rsidDel="002B1B0F">
          <w:rPr>
            <w:rFonts w:ascii="Times New Roman" w:hAnsi="Times New Roman" w:cs="Times New Roman"/>
            <w:color w:val="000000" w:themeColor="text1"/>
            <w:sz w:val="22"/>
            <w:szCs w:val="22"/>
            <w:rPrChange w:id="140" w:author="Hill, Erin" w:date="2021-09-21T10:41:00Z">
              <w:rPr>
                <w:rFonts w:ascii="Times New Roman" w:hAnsi="Times New Roman" w:cs="Times New Roman"/>
                <w:color w:val="FFFF00"/>
                <w:sz w:val="22"/>
                <w:szCs w:val="22"/>
              </w:rPr>
            </w:rPrChange>
          </w:rPr>
          <w:delText xml:space="preserve"> </w:delText>
        </w:r>
      </w:del>
      <w:ins w:id="141" w:author="Yancey, Gaynor" w:date="2021-09-06T12:43:00Z">
        <w:del w:id="142" w:author="Hill, Erin" w:date="2021-09-21T11:04:00Z">
          <w:r w:rsidR="002906D6" w:rsidRPr="00E83913" w:rsidDel="002B1B0F">
            <w:rPr>
              <w:rFonts w:ascii="Times New Roman" w:hAnsi="Times New Roman" w:cs="Times New Roman"/>
              <w:color w:val="000000" w:themeColor="text1"/>
              <w:sz w:val="22"/>
              <w:szCs w:val="22"/>
              <w:rPrChange w:id="143" w:author="Hill, Erin" w:date="2021-09-21T10:41:00Z">
                <w:rPr>
                  <w:rFonts w:ascii="Times New Roman" w:hAnsi="Times New Roman" w:cs="Times New Roman"/>
                  <w:color w:val="FFFF00"/>
                  <w:sz w:val="22"/>
                  <w:szCs w:val="22"/>
                </w:rPr>
              </w:rPrChange>
            </w:rPr>
            <w:delText xml:space="preserve">The </w:delText>
          </w:r>
        </w:del>
      </w:ins>
      <w:del w:id="144" w:author="Hill, Erin" w:date="2021-09-21T11:04:00Z">
        <w:r w:rsidR="006D5D97" w:rsidRPr="00E83913" w:rsidDel="002B1B0F">
          <w:rPr>
            <w:rFonts w:ascii="Times New Roman" w:hAnsi="Times New Roman" w:cs="Times New Roman"/>
            <w:color w:val="000000" w:themeColor="text1"/>
            <w:sz w:val="22"/>
            <w:szCs w:val="22"/>
            <w:rPrChange w:id="145" w:author="Hill, Erin" w:date="2021-09-21T10:41:00Z">
              <w:rPr>
                <w:rFonts w:ascii="Times New Roman" w:hAnsi="Times New Roman" w:cs="Times New Roman"/>
                <w:color w:val="FFFF00"/>
                <w:sz w:val="22"/>
                <w:szCs w:val="22"/>
              </w:rPr>
            </w:rPrChange>
          </w:rPr>
          <w:delText xml:space="preserve">U.S. and Northern Hemisphere problems may need solutions that </w:delText>
        </w:r>
        <w:r w:rsidR="00A77082" w:rsidRPr="00E83913" w:rsidDel="002B1B0F">
          <w:rPr>
            <w:rFonts w:ascii="Times New Roman" w:hAnsi="Times New Roman" w:cs="Times New Roman"/>
            <w:color w:val="000000" w:themeColor="text1"/>
            <w:sz w:val="22"/>
            <w:szCs w:val="22"/>
            <w:rPrChange w:id="146" w:author="Hill, Erin" w:date="2021-09-21T10:41:00Z">
              <w:rPr>
                <w:rFonts w:ascii="Times New Roman" w:hAnsi="Times New Roman" w:cs="Times New Roman"/>
                <w:color w:val="FFFF00"/>
                <w:sz w:val="22"/>
                <w:szCs w:val="22"/>
              </w:rPr>
            </w:rPrChange>
          </w:rPr>
          <w:delText>encompass</w:delText>
        </w:r>
        <w:r w:rsidR="006D5D97" w:rsidRPr="00E83913" w:rsidDel="002B1B0F">
          <w:rPr>
            <w:rFonts w:ascii="Times New Roman" w:hAnsi="Times New Roman" w:cs="Times New Roman"/>
            <w:color w:val="000000" w:themeColor="text1"/>
            <w:sz w:val="22"/>
            <w:szCs w:val="22"/>
            <w:rPrChange w:id="147" w:author="Hill, Erin" w:date="2021-09-21T10:41:00Z">
              <w:rPr>
                <w:rFonts w:ascii="Times New Roman" w:hAnsi="Times New Roman" w:cs="Times New Roman"/>
                <w:color w:val="FFFF00"/>
                <w:sz w:val="22"/>
                <w:szCs w:val="22"/>
              </w:rPr>
            </w:rPrChange>
          </w:rPr>
          <w:delText xml:space="preserve"> the Global South.</w:delText>
        </w:r>
      </w:del>
      <w:r w:rsidR="003713AD" w:rsidRPr="00E83913">
        <w:rPr>
          <w:rFonts w:ascii="Times New Roman" w:hAnsi="Times New Roman" w:cs="Times New Roman"/>
          <w:color w:val="000000" w:themeColor="text1"/>
          <w:sz w:val="22"/>
          <w:szCs w:val="22"/>
          <w:rPrChange w:id="148" w:author="Hill, Erin" w:date="2021-09-21T10:41:00Z">
            <w:rPr>
              <w:rFonts w:ascii="Times New Roman" w:hAnsi="Times New Roman" w:cs="Times New Roman"/>
              <w:color w:val="FFFF00"/>
              <w:sz w:val="22"/>
              <w:szCs w:val="22"/>
            </w:rPr>
          </w:rPrChange>
        </w:rPr>
        <w:t xml:space="preserve"> </w:t>
      </w:r>
      <w:r w:rsidR="00355D2E" w:rsidRPr="00E83913">
        <w:rPr>
          <w:rFonts w:ascii="Times New Roman" w:hAnsi="Times New Roman" w:cs="Times New Roman"/>
          <w:color w:val="000000" w:themeColor="text1"/>
          <w:sz w:val="22"/>
          <w:szCs w:val="22"/>
          <w:rPrChange w:id="149" w:author="Hill, Erin" w:date="2021-09-21T10:41:00Z">
            <w:rPr>
              <w:rFonts w:ascii="Times New Roman" w:hAnsi="Times New Roman" w:cs="Times New Roman"/>
              <w:color w:val="FFFF00"/>
              <w:sz w:val="22"/>
              <w:szCs w:val="22"/>
            </w:rPr>
          </w:rPrChange>
        </w:rPr>
        <w:t xml:space="preserve">The globalization we experience has shortened distances in such a way that we are living in the most multicultural societies known through human history. </w:t>
      </w:r>
      <w:del w:id="150" w:author="Hill, Erin" w:date="2021-09-21T11:04:00Z">
        <w:r w:rsidR="00283AD0" w:rsidRPr="00E83913" w:rsidDel="002B1B0F">
          <w:rPr>
            <w:rFonts w:ascii="Times New Roman" w:hAnsi="Times New Roman" w:cs="Times New Roman"/>
            <w:color w:val="000000" w:themeColor="text1"/>
            <w:sz w:val="22"/>
            <w:szCs w:val="22"/>
            <w:rPrChange w:id="151" w:author="Hill, Erin" w:date="2021-09-21T10:41:00Z">
              <w:rPr>
                <w:rFonts w:ascii="Times New Roman" w:hAnsi="Times New Roman" w:cs="Times New Roman"/>
                <w:color w:val="FFFF00"/>
                <w:sz w:val="22"/>
                <w:szCs w:val="22"/>
              </w:rPr>
            </w:rPrChange>
          </w:rPr>
          <w:delText>D</w:delText>
        </w:r>
        <w:r w:rsidR="00327136" w:rsidRPr="00E83913" w:rsidDel="002B1B0F">
          <w:rPr>
            <w:rFonts w:ascii="Times New Roman" w:hAnsi="Times New Roman" w:cs="Times New Roman"/>
            <w:color w:val="000000" w:themeColor="text1"/>
            <w:sz w:val="22"/>
            <w:szCs w:val="22"/>
            <w:rPrChange w:id="152" w:author="Hill, Erin" w:date="2021-09-21T10:41:00Z">
              <w:rPr>
                <w:rFonts w:ascii="Times New Roman" w:hAnsi="Times New Roman" w:cs="Times New Roman"/>
                <w:color w:val="FFFF00"/>
                <w:sz w:val="22"/>
                <w:szCs w:val="22"/>
              </w:rPr>
            </w:rPrChange>
          </w:rPr>
          <w:delText xml:space="preserve">espite of being a neglected human right, migration has </w:delText>
        </w:r>
        <w:r w:rsidR="00283AD0" w:rsidRPr="00E83913" w:rsidDel="002B1B0F">
          <w:rPr>
            <w:rFonts w:ascii="Times New Roman" w:hAnsi="Times New Roman" w:cs="Times New Roman"/>
            <w:color w:val="000000" w:themeColor="text1"/>
            <w:sz w:val="22"/>
            <w:szCs w:val="22"/>
            <w:rPrChange w:id="153" w:author="Hill, Erin" w:date="2021-09-21T10:41:00Z">
              <w:rPr>
                <w:rFonts w:ascii="Times New Roman" w:hAnsi="Times New Roman" w:cs="Times New Roman"/>
                <w:color w:val="FFFF00"/>
                <w:sz w:val="22"/>
                <w:szCs w:val="22"/>
              </w:rPr>
            </w:rPrChange>
          </w:rPr>
          <w:delText>become global and contributes to diversification a</w:delText>
        </w:r>
        <w:r w:rsidR="00355D2E" w:rsidRPr="00E83913" w:rsidDel="002B1B0F">
          <w:rPr>
            <w:rFonts w:ascii="Times New Roman" w:hAnsi="Times New Roman" w:cs="Times New Roman"/>
            <w:color w:val="000000" w:themeColor="text1"/>
            <w:sz w:val="22"/>
            <w:szCs w:val="22"/>
            <w:rPrChange w:id="154" w:author="Hill, Erin" w:date="2021-09-21T10:41:00Z">
              <w:rPr>
                <w:rFonts w:ascii="Times New Roman" w:hAnsi="Times New Roman" w:cs="Times New Roman"/>
                <w:color w:val="FFFF00"/>
                <w:sz w:val="22"/>
                <w:szCs w:val="22"/>
              </w:rPr>
            </w:rPrChange>
          </w:rPr>
          <w:delText xml:space="preserve">s one of the earliest </w:delText>
        </w:r>
        <w:r w:rsidR="00283AD0" w:rsidRPr="00E83913" w:rsidDel="002B1B0F">
          <w:rPr>
            <w:rFonts w:ascii="Times New Roman" w:hAnsi="Times New Roman" w:cs="Times New Roman"/>
            <w:color w:val="000000" w:themeColor="text1"/>
            <w:sz w:val="22"/>
            <w:szCs w:val="22"/>
            <w:rPrChange w:id="155" w:author="Hill, Erin" w:date="2021-09-21T10:41:00Z">
              <w:rPr>
                <w:rFonts w:ascii="Times New Roman" w:hAnsi="Times New Roman" w:cs="Times New Roman"/>
                <w:color w:val="FFFF00"/>
                <w:sz w:val="22"/>
                <w:szCs w:val="22"/>
              </w:rPr>
            </w:rPrChange>
          </w:rPr>
          <w:delText xml:space="preserve">and most constant </w:delText>
        </w:r>
        <w:r w:rsidR="00355D2E" w:rsidRPr="00E83913" w:rsidDel="002B1B0F">
          <w:rPr>
            <w:rFonts w:ascii="Times New Roman" w:hAnsi="Times New Roman" w:cs="Times New Roman"/>
            <w:color w:val="000000" w:themeColor="text1"/>
            <w:sz w:val="22"/>
            <w:szCs w:val="22"/>
            <w:rPrChange w:id="156" w:author="Hill, Erin" w:date="2021-09-21T10:41:00Z">
              <w:rPr>
                <w:rFonts w:ascii="Times New Roman" w:hAnsi="Times New Roman" w:cs="Times New Roman"/>
                <w:color w:val="FFFF00"/>
                <w:sz w:val="22"/>
                <w:szCs w:val="22"/>
              </w:rPr>
            </w:rPrChange>
          </w:rPr>
          <w:delText>human behaviors</w:delText>
        </w:r>
        <w:r w:rsidR="00283AD0" w:rsidRPr="00E83913" w:rsidDel="002B1B0F">
          <w:rPr>
            <w:rFonts w:ascii="Times New Roman" w:hAnsi="Times New Roman" w:cs="Times New Roman"/>
            <w:color w:val="000000" w:themeColor="text1"/>
            <w:sz w:val="22"/>
            <w:szCs w:val="22"/>
            <w:rPrChange w:id="157" w:author="Hill, Erin" w:date="2021-09-21T10:41:00Z">
              <w:rPr>
                <w:rFonts w:ascii="Times New Roman" w:hAnsi="Times New Roman" w:cs="Times New Roman"/>
                <w:color w:val="FFFF00"/>
                <w:sz w:val="22"/>
                <w:szCs w:val="22"/>
              </w:rPr>
            </w:rPrChange>
          </w:rPr>
          <w:delText>—</w:delText>
        </w:r>
        <w:r w:rsidR="00355D2E" w:rsidRPr="00E83913" w:rsidDel="002B1B0F">
          <w:rPr>
            <w:rFonts w:ascii="Times New Roman" w:hAnsi="Times New Roman" w:cs="Times New Roman"/>
            <w:color w:val="000000" w:themeColor="text1"/>
            <w:sz w:val="22"/>
            <w:szCs w:val="22"/>
            <w:rPrChange w:id="158" w:author="Hill, Erin" w:date="2021-09-21T10:41:00Z">
              <w:rPr>
                <w:rFonts w:ascii="Times New Roman" w:hAnsi="Times New Roman" w:cs="Times New Roman"/>
                <w:color w:val="FFFF00"/>
                <w:sz w:val="22"/>
                <w:szCs w:val="22"/>
              </w:rPr>
            </w:rPrChange>
          </w:rPr>
          <w:delText xml:space="preserve">because people </w:delText>
        </w:r>
        <w:r w:rsidR="00283AD0" w:rsidRPr="00E83913" w:rsidDel="002B1B0F">
          <w:rPr>
            <w:rFonts w:ascii="Times New Roman" w:hAnsi="Times New Roman" w:cs="Times New Roman"/>
            <w:color w:val="000000" w:themeColor="text1"/>
            <w:sz w:val="22"/>
            <w:szCs w:val="22"/>
            <w:rPrChange w:id="159" w:author="Hill, Erin" w:date="2021-09-21T10:41:00Z">
              <w:rPr>
                <w:rFonts w:ascii="Times New Roman" w:hAnsi="Times New Roman" w:cs="Times New Roman"/>
                <w:color w:val="FFFF00"/>
                <w:sz w:val="22"/>
                <w:szCs w:val="22"/>
              </w:rPr>
            </w:rPrChange>
          </w:rPr>
          <w:delText>has</w:delText>
        </w:r>
      </w:del>
      <w:ins w:id="160" w:author="Yancey, Gaynor" w:date="2021-09-06T12:44:00Z">
        <w:del w:id="161" w:author="Hill, Erin" w:date="2021-09-21T11:04:00Z">
          <w:r w:rsidR="002906D6" w:rsidRPr="00E83913" w:rsidDel="002B1B0F">
            <w:rPr>
              <w:rFonts w:ascii="Times New Roman" w:hAnsi="Times New Roman" w:cs="Times New Roman"/>
              <w:color w:val="000000" w:themeColor="text1"/>
              <w:sz w:val="22"/>
              <w:szCs w:val="22"/>
              <w:rPrChange w:id="162" w:author="Hill, Erin" w:date="2021-09-21T10:41:00Z">
                <w:rPr>
                  <w:rFonts w:ascii="Times New Roman" w:hAnsi="Times New Roman" w:cs="Times New Roman"/>
                  <w:color w:val="FFFF00"/>
                  <w:sz w:val="22"/>
                  <w:szCs w:val="22"/>
                </w:rPr>
              </w:rPrChange>
            </w:rPr>
            <w:delText>have</w:delText>
          </w:r>
        </w:del>
      </w:ins>
      <w:del w:id="163" w:author="Hill, Erin" w:date="2021-09-21T11:04:00Z">
        <w:r w:rsidR="00283AD0" w:rsidRPr="00E83913" w:rsidDel="002B1B0F">
          <w:rPr>
            <w:rFonts w:ascii="Times New Roman" w:hAnsi="Times New Roman" w:cs="Times New Roman"/>
            <w:color w:val="000000" w:themeColor="text1"/>
            <w:sz w:val="22"/>
            <w:szCs w:val="22"/>
            <w:rPrChange w:id="164" w:author="Hill, Erin" w:date="2021-09-21T10:41:00Z">
              <w:rPr>
                <w:rFonts w:ascii="Times New Roman" w:hAnsi="Times New Roman" w:cs="Times New Roman"/>
                <w:color w:val="FFFF00"/>
                <w:sz w:val="22"/>
                <w:szCs w:val="22"/>
              </w:rPr>
            </w:rPrChange>
          </w:rPr>
          <w:delText xml:space="preserve"> always </w:delText>
        </w:r>
        <w:r w:rsidR="00355D2E" w:rsidRPr="00E83913" w:rsidDel="002B1B0F">
          <w:rPr>
            <w:rFonts w:ascii="Times New Roman" w:hAnsi="Times New Roman" w:cs="Times New Roman"/>
            <w:color w:val="000000" w:themeColor="text1"/>
            <w:sz w:val="22"/>
            <w:szCs w:val="22"/>
            <w:rPrChange w:id="165" w:author="Hill, Erin" w:date="2021-09-21T10:41:00Z">
              <w:rPr>
                <w:rFonts w:ascii="Times New Roman" w:hAnsi="Times New Roman" w:cs="Times New Roman"/>
                <w:color w:val="FFFF00"/>
                <w:sz w:val="22"/>
                <w:szCs w:val="22"/>
              </w:rPr>
            </w:rPrChange>
          </w:rPr>
          <w:delText>looked for places that fit</w:delText>
        </w:r>
        <w:r w:rsidR="00327136" w:rsidRPr="00E83913" w:rsidDel="002B1B0F">
          <w:rPr>
            <w:rFonts w:ascii="Times New Roman" w:hAnsi="Times New Roman" w:cs="Times New Roman"/>
            <w:color w:val="000000" w:themeColor="text1"/>
            <w:sz w:val="22"/>
            <w:szCs w:val="22"/>
            <w:rPrChange w:id="166" w:author="Hill, Erin" w:date="2021-09-21T10:41:00Z">
              <w:rPr>
                <w:rFonts w:ascii="Times New Roman" w:hAnsi="Times New Roman" w:cs="Times New Roman"/>
                <w:color w:val="FFFF00"/>
                <w:sz w:val="22"/>
                <w:szCs w:val="22"/>
              </w:rPr>
            </w:rPrChange>
          </w:rPr>
          <w:delText>ted</w:delText>
        </w:r>
        <w:r w:rsidR="00355D2E" w:rsidRPr="00E83913" w:rsidDel="002B1B0F">
          <w:rPr>
            <w:rFonts w:ascii="Times New Roman" w:hAnsi="Times New Roman" w:cs="Times New Roman"/>
            <w:color w:val="000000" w:themeColor="text1"/>
            <w:sz w:val="22"/>
            <w:szCs w:val="22"/>
            <w:rPrChange w:id="167" w:author="Hill, Erin" w:date="2021-09-21T10:41:00Z">
              <w:rPr>
                <w:rFonts w:ascii="Times New Roman" w:hAnsi="Times New Roman" w:cs="Times New Roman"/>
                <w:color w:val="FFFF00"/>
                <w:sz w:val="22"/>
                <w:szCs w:val="22"/>
              </w:rPr>
            </w:rPrChange>
          </w:rPr>
          <w:delText xml:space="preserve"> their subsistence needs as they looked for food or shelter. Therefore, </w:delText>
        </w:r>
      </w:del>
      <w:del w:id="168" w:author="Yancey, Gaynor" w:date="2021-09-06T12:45:00Z">
        <w:r w:rsidR="00355D2E" w:rsidRPr="00E83913" w:rsidDel="002906D6">
          <w:rPr>
            <w:rFonts w:ascii="Times New Roman" w:hAnsi="Times New Roman" w:cs="Times New Roman"/>
            <w:color w:val="000000" w:themeColor="text1"/>
            <w:sz w:val="22"/>
            <w:szCs w:val="22"/>
            <w:rPrChange w:id="169" w:author="Hill, Erin" w:date="2021-09-21T10:41:00Z">
              <w:rPr>
                <w:rFonts w:ascii="Times New Roman" w:hAnsi="Times New Roman" w:cs="Times New Roman"/>
                <w:color w:val="FFFF00"/>
                <w:sz w:val="22"/>
                <w:szCs w:val="22"/>
              </w:rPr>
            </w:rPrChange>
          </w:rPr>
          <w:delText>i</w:delText>
        </w:r>
      </w:del>
      <w:ins w:id="170" w:author="Yancey, Gaynor" w:date="2021-09-06T12:45:00Z">
        <w:r w:rsidR="002906D6" w:rsidRPr="00E83913">
          <w:rPr>
            <w:rFonts w:ascii="Times New Roman" w:hAnsi="Times New Roman" w:cs="Times New Roman"/>
            <w:color w:val="000000" w:themeColor="text1"/>
            <w:sz w:val="22"/>
            <w:szCs w:val="22"/>
            <w:rPrChange w:id="171" w:author="Hill, Erin" w:date="2021-09-21T10:41:00Z">
              <w:rPr>
                <w:rFonts w:ascii="Times New Roman" w:hAnsi="Times New Roman" w:cs="Times New Roman"/>
                <w:color w:val="FFFF00"/>
                <w:sz w:val="22"/>
                <w:szCs w:val="22"/>
              </w:rPr>
            </w:rPrChange>
          </w:rPr>
          <w:t>I</w:t>
        </w:r>
      </w:ins>
      <w:r w:rsidR="00355D2E" w:rsidRPr="00E83913">
        <w:rPr>
          <w:rFonts w:ascii="Times New Roman" w:hAnsi="Times New Roman" w:cs="Times New Roman"/>
          <w:color w:val="000000" w:themeColor="text1"/>
          <w:sz w:val="22"/>
          <w:szCs w:val="22"/>
          <w:rPrChange w:id="172" w:author="Hill, Erin" w:date="2021-09-21T10:41:00Z">
            <w:rPr>
              <w:rFonts w:ascii="Times New Roman" w:hAnsi="Times New Roman" w:cs="Times New Roman"/>
              <w:color w:val="FFFF00"/>
              <w:sz w:val="22"/>
              <w:szCs w:val="22"/>
            </w:rPr>
          </w:rPrChange>
        </w:rPr>
        <w:t>t is undeniable that Southern countries and their cultural richness cannot be ignored in any effort to fully understand contemporary Northern countries diversity.</w:t>
      </w:r>
    </w:p>
    <w:p w14:paraId="29425ADC" w14:textId="7D16C28B" w:rsidR="009D58AD" w:rsidRPr="00E83913" w:rsidDel="002B1B0F" w:rsidRDefault="00283AD0" w:rsidP="009D58AD">
      <w:pPr>
        <w:ind w:firstLine="720"/>
        <w:rPr>
          <w:del w:id="173" w:author="Hill, Erin" w:date="2021-09-21T11:02:00Z"/>
          <w:rFonts w:ascii="Times New Roman" w:hAnsi="Times New Roman" w:cs="Times New Roman"/>
          <w:color w:val="000000" w:themeColor="text1"/>
          <w:sz w:val="22"/>
          <w:szCs w:val="22"/>
          <w:rPrChange w:id="174" w:author="Hill, Erin" w:date="2021-09-21T10:41:00Z">
            <w:rPr>
              <w:del w:id="175" w:author="Hill, Erin" w:date="2021-09-21T11:02:00Z"/>
              <w:rFonts w:ascii="Times New Roman" w:hAnsi="Times New Roman" w:cs="Times New Roman"/>
              <w:color w:val="FFFF00"/>
              <w:sz w:val="22"/>
              <w:szCs w:val="22"/>
            </w:rPr>
          </w:rPrChange>
        </w:rPr>
      </w:pPr>
      <w:del w:id="176" w:author="Hill, Erin" w:date="2021-09-21T10:48:00Z">
        <w:r w:rsidRPr="00E83913" w:rsidDel="00E83913">
          <w:rPr>
            <w:rFonts w:ascii="Times New Roman" w:hAnsi="Times New Roman" w:cs="Times New Roman"/>
            <w:color w:val="000000" w:themeColor="text1"/>
            <w:sz w:val="22"/>
            <w:szCs w:val="22"/>
            <w:rPrChange w:id="177" w:author="Hill, Erin" w:date="2021-09-21T10:41:00Z">
              <w:rPr>
                <w:rFonts w:ascii="Times New Roman" w:hAnsi="Times New Roman" w:cs="Times New Roman"/>
                <w:color w:val="FFFF00"/>
                <w:sz w:val="22"/>
                <w:szCs w:val="22"/>
              </w:rPr>
            </w:rPrChange>
          </w:rPr>
          <w:delText>Nonetheless</w:delText>
        </w:r>
      </w:del>
      <w:del w:id="178" w:author="Hill, Erin" w:date="2021-09-21T11:02:00Z">
        <w:r w:rsidRPr="00E83913" w:rsidDel="002B1B0F">
          <w:rPr>
            <w:rFonts w:ascii="Times New Roman" w:hAnsi="Times New Roman" w:cs="Times New Roman"/>
            <w:color w:val="000000" w:themeColor="text1"/>
            <w:sz w:val="22"/>
            <w:szCs w:val="22"/>
            <w:rPrChange w:id="179" w:author="Hill, Erin" w:date="2021-09-21T10:41:00Z">
              <w:rPr>
                <w:rFonts w:ascii="Times New Roman" w:hAnsi="Times New Roman" w:cs="Times New Roman"/>
                <w:color w:val="FFFF00"/>
                <w:sz w:val="22"/>
                <w:szCs w:val="22"/>
              </w:rPr>
            </w:rPrChange>
          </w:rPr>
          <w:delText>, m</w:delText>
        </w:r>
        <w:r w:rsidR="003713AD" w:rsidRPr="00E83913" w:rsidDel="002B1B0F">
          <w:rPr>
            <w:rFonts w:ascii="Times New Roman" w:hAnsi="Times New Roman" w:cs="Times New Roman"/>
            <w:color w:val="000000" w:themeColor="text1"/>
            <w:sz w:val="22"/>
            <w:szCs w:val="22"/>
            <w:rPrChange w:id="180" w:author="Hill, Erin" w:date="2021-09-21T10:41:00Z">
              <w:rPr>
                <w:rFonts w:ascii="Times New Roman" w:hAnsi="Times New Roman" w:cs="Times New Roman"/>
                <w:color w:val="FFFF00"/>
                <w:sz w:val="22"/>
                <w:szCs w:val="22"/>
              </w:rPr>
            </w:rPrChange>
          </w:rPr>
          <w:delText xml:space="preserve">ost U.S. strategies to solve problems are so </w:delText>
        </w:r>
        <w:r w:rsidR="00516EDF" w:rsidRPr="00E83913" w:rsidDel="002B1B0F">
          <w:rPr>
            <w:rFonts w:ascii="Times New Roman" w:hAnsi="Times New Roman" w:cs="Times New Roman"/>
            <w:color w:val="000000" w:themeColor="text1"/>
            <w:sz w:val="22"/>
            <w:szCs w:val="22"/>
            <w:rPrChange w:id="181" w:author="Hill, Erin" w:date="2021-09-21T10:41:00Z">
              <w:rPr>
                <w:rFonts w:ascii="Times New Roman" w:hAnsi="Times New Roman" w:cs="Times New Roman"/>
                <w:color w:val="FFFF00"/>
                <w:sz w:val="22"/>
                <w:szCs w:val="22"/>
              </w:rPr>
            </w:rPrChange>
          </w:rPr>
          <w:delText>U.S.</w:delText>
        </w:r>
        <w:r w:rsidR="003713AD" w:rsidRPr="00E83913" w:rsidDel="002B1B0F">
          <w:rPr>
            <w:rFonts w:ascii="Times New Roman" w:hAnsi="Times New Roman" w:cs="Times New Roman"/>
            <w:color w:val="000000" w:themeColor="text1"/>
            <w:sz w:val="22"/>
            <w:szCs w:val="22"/>
            <w:rPrChange w:id="182" w:author="Hill, Erin" w:date="2021-09-21T10:41:00Z">
              <w:rPr>
                <w:rFonts w:ascii="Times New Roman" w:hAnsi="Times New Roman" w:cs="Times New Roman"/>
                <w:color w:val="FFFF00"/>
                <w:sz w:val="22"/>
                <w:szCs w:val="22"/>
              </w:rPr>
            </w:rPrChange>
          </w:rPr>
          <w:delText>-centered</w:delText>
        </w:r>
      </w:del>
      <w:del w:id="183" w:author="Hill, Erin" w:date="2021-09-21T10:51:00Z">
        <w:r w:rsidR="003713AD" w:rsidRPr="00E83913" w:rsidDel="00E83913">
          <w:rPr>
            <w:rFonts w:ascii="Times New Roman" w:hAnsi="Times New Roman" w:cs="Times New Roman"/>
            <w:color w:val="000000" w:themeColor="text1"/>
            <w:sz w:val="22"/>
            <w:szCs w:val="22"/>
            <w:rPrChange w:id="184" w:author="Hill, Erin" w:date="2021-09-21T10:41:00Z">
              <w:rPr>
                <w:rFonts w:ascii="Times New Roman" w:hAnsi="Times New Roman" w:cs="Times New Roman"/>
                <w:color w:val="FFFF00"/>
                <w:sz w:val="22"/>
                <w:szCs w:val="22"/>
              </w:rPr>
            </w:rPrChange>
          </w:rPr>
          <w:delText>—</w:delText>
        </w:r>
        <w:r w:rsidR="00516EDF" w:rsidRPr="00E83913" w:rsidDel="00E83913">
          <w:rPr>
            <w:rFonts w:ascii="Times New Roman" w:hAnsi="Times New Roman" w:cs="Times New Roman"/>
            <w:color w:val="000000" w:themeColor="text1"/>
            <w:sz w:val="22"/>
            <w:szCs w:val="22"/>
            <w:rPrChange w:id="185" w:author="Hill, Erin" w:date="2021-09-21T10:41:00Z">
              <w:rPr>
                <w:rFonts w:ascii="Times New Roman" w:hAnsi="Times New Roman" w:cs="Times New Roman"/>
                <w:color w:val="FFFF00"/>
                <w:sz w:val="22"/>
                <w:szCs w:val="22"/>
              </w:rPr>
            </w:rPrChange>
          </w:rPr>
          <w:delText>somehow</w:delText>
        </w:r>
        <w:r w:rsidR="003713AD" w:rsidRPr="00E83913" w:rsidDel="00E83913">
          <w:rPr>
            <w:rFonts w:ascii="Times New Roman" w:hAnsi="Times New Roman" w:cs="Times New Roman"/>
            <w:color w:val="000000" w:themeColor="text1"/>
            <w:sz w:val="22"/>
            <w:szCs w:val="22"/>
            <w:rPrChange w:id="186" w:author="Hill, Erin" w:date="2021-09-21T10:41:00Z">
              <w:rPr>
                <w:rFonts w:ascii="Times New Roman" w:hAnsi="Times New Roman" w:cs="Times New Roman"/>
                <w:color w:val="FFFF00"/>
                <w:sz w:val="22"/>
                <w:szCs w:val="22"/>
              </w:rPr>
            </w:rPrChange>
          </w:rPr>
          <w:delText xml:space="preserve"> as centered in </w:delText>
        </w:r>
        <w:r w:rsidRPr="00E83913" w:rsidDel="00E83913">
          <w:rPr>
            <w:rFonts w:ascii="Times New Roman" w:hAnsi="Times New Roman" w:cs="Times New Roman"/>
            <w:color w:val="000000" w:themeColor="text1"/>
            <w:sz w:val="22"/>
            <w:szCs w:val="22"/>
            <w:rPrChange w:id="187" w:author="Hill, Erin" w:date="2021-09-21T10:41:00Z">
              <w:rPr>
                <w:rFonts w:ascii="Times New Roman" w:hAnsi="Times New Roman" w:cs="Times New Roman"/>
                <w:color w:val="FFFF00"/>
                <w:sz w:val="22"/>
                <w:szCs w:val="22"/>
              </w:rPr>
            </w:rPrChange>
          </w:rPr>
          <w:delText>us=U.S.</w:delText>
        </w:r>
        <w:r w:rsidR="003713AD" w:rsidRPr="00E83913" w:rsidDel="00E83913">
          <w:rPr>
            <w:rFonts w:ascii="Times New Roman" w:hAnsi="Times New Roman" w:cs="Times New Roman"/>
            <w:color w:val="000000" w:themeColor="text1"/>
            <w:sz w:val="22"/>
            <w:szCs w:val="22"/>
            <w:rPrChange w:id="188" w:author="Hill, Erin" w:date="2021-09-21T10:41:00Z">
              <w:rPr>
                <w:rFonts w:ascii="Times New Roman" w:hAnsi="Times New Roman" w:cs="Times New Roman"/>
                <w:color w:val="FFFF00"/>
                <w:sz w:val="22"/>
                <w:szCs w:val="22"/>
              </w:rPr>
            </w:rPrChange>
          </w:rPr>
          <w:delText>—</w:delText>
        </w:r>
      </w:del>
      <w:del w:id="189" w:author="Hill, Erin" w:date="2021-09-21T11:02:00Z">
        <w:r w:rsidR="003713AD" w:rsidRPr="00E83913" w:rsidDel="002B1B0F">
          <w:rPr>
            <w:rFonts w:ascii="Times New Roman" w:hAnsi="Times New Roman" w:cs="Times New Roman"/>
            <w:color w:val="000000" w:themeColor="text1"/>
            <w:sz w:val="22"/>
            <w:szCs w:val="22"/>
            <w:rPrChange w:id="190" w:author="Hill, Erin" w:date="2021-09-21T10:41:00Z">
              <w:rPr>
                <w:rFonts w:ascii="Times New Roman" w:hAnsi="Times New Roman" w:cs="Times New Roman"/>
                <w:color w:val="FFFF00"/>
                <w:sz w:val="22"/>
                <w:szCs w:val="22"/>
              </w:rPr>
            </w:rPrChange>
          </w:rPr>
          <w:delText>that they do not allow</w:delText>
        </w:r>
      </w:del>
      <w:ins w:id="191" w:author="Yancey, Gaynor" w:date="2021-09-06T12:46:00Z">
        <w:del w:id="192" w:author="Hill, Erin" w:date="2021-09-21T11:02:00Z">
          <w:r w:rsidR="006D3064" w:rsidRPr="00E83913" w:rsidDel="002B1B0F">
            <w:rPr>
              <w:rFonts w:ascii="Times New Roman" w:hAnsi="Times New Roman" w:cs="Times New Roman"/>
              <w:color w:val="000000" w:themeColor="text1"/>
              <w:sz w:val="22"/>
              <w:szCs w:val="22"/>
              <w:rPrChange w:id="193" w:author="Hill, Erin" w:date="2021-09-21T10:41:00Z">
                <w:rPr>
                  <w:rFonts w:ascii="Times New Roman" w:hAnsi="Times New Roman" w:cs="Times New Roman"/>
                  <w:color w:val="FFFF00"/>
                  <w:sz w:val="22"/>
                  <w:szCs w:val="22"/>
                </w:rPr>
              </w:rPrChange>
            </w:rPr>
            <w:delText xml:space="preserve"> us</w:delText>
          </w:r>
        </w:del>
      </w:ins>
      <w:del w:id="194" w:author="Hill, Erin" w:date="2021-09-21T11:02:00Z">
        <w:r w:rsidR="003713AD" w:rsidRPr="00E83913" w:rsidDel="002B1B0F">
          <w:rPr>
            <w:rFonts w:ascii="Times New Roman" w:hAnsi="Times New Roman" w:cs="Times New Roman"/>
            <w:color w:val="000000" w:themeColor="text1"/>
            <w:sz w:val="22"/>
            <w:szCs w:val="22"/>
            <w:rPrChange w:id="195" w:author="Hill, Erin" w:date="2021-09-21T10:41:00Z">
              <w:rPr>
                <w:rFonts w:ascii="Times New Roman" w:hAnsi="Times New Roman" w:cs="Times New Roman"/>
                <w:color w:val="FFFF00"/>
                <w:sz w:val="22"/>
                <w:szCs w:val="22"/>
              </w:rPr>
            </w:rPrChange>
          </w:rPr>
          <w:delText xml:space="preserve"> to see out of country boundaries</w:delText>
        </w:r>
        <w:r w:rsidR="00516EDF" w:rsidRPr="00E83913" w:rsidDel="002B1B0F">
          <w:rPr>
            <w:rFonts w:ascii="Times New Roman" w:hAnsi="Times New Roman" w:cs="Times New Roman"/>
            <w:color w:val="000000" w:themeColor="text1"/>
            <w:sz w:val="22"/>
            <w:szCs w:val="22"/>
            <w:rPrChange w:id="196" w:author="Hill, Erin" w:date="2021-09-21T10:41:00Z">
              <w:rPr>
                <w:rFonts w:ascii="Times New Roman" w:hAnsi="Times New Roman" w:cs="Times New Roman"/>
                <w:color w:val="FFFF00"/>
                <w:sz w:val="22"/>
                <w:szCs w:val="22"/>
              </w:rPr>
            </w:rPrChange>
          </w:rPr>
          <w:delText>; even more, they do not</w:delText>
        </w:r>
        <w:r w:rsidR="003713AD" w:rsidRPr="00E83913" w:rsidDel="002B1B0F">
          <w:rPr>
            <w:rFonts w:ascii="Times New Roman" w:hAnsi="Times New Roman" w:cs="Times New Roman"/>
            <w:color w:val="000000" w:themeColor="text1"/>
            <w:sz w:val="22"/>
            <w:szCs w:val="22"/>
            <w:rPrChange w:id="197" w:author="Hill, Erin" w:date="2021-09-21T10:41:00Z">
              <w:rPr>
                <w:rFonts w:ascii="Times New Roman" w:hAnsi="Times New Roman" w:cs="Times New Roman"/>
                <w:color w:val="FFFF00"/>
                <w:sz w:val="22"/>
                <w:szCs w:val="22"/>
              </w:rPr>
            </w:rPrChange>
          </w:rPr>
          <w:delText xml:space="preserve"> </w:delText>
        </w:r>
        <w:r w:rsidR="00516EDF" w:rsidRPr="00E83913" w:rsidDel="002B1B0F">
          <w:rPr>
            <w:rFonts w:ascii="Times New Roman" w:hAnsi="Times New Roman" w:cs="Times New Roman"/>
            <w:color w:val="000000" w:themeColor="text1"/>
            <w:sz w:val="22"/>
            <w:szCs w:val="22"/>
            <w:rPrChange w:id="198" w:author="Hill, Erin" w:date="2021-09-21T10:41:00Z">
              <w:rPr>
                <w:rFonts w:ascii="Times New Roman" w:hAnsi="Times New Roman" w:cs="Times New Roman"/>
                <w:color w:val="FFFF00"/>
                <w:sz w:val="22"/>
                <w:szCs w:val="22"/>
              </w:rPr>
            </w:rPrChange>
          </w:rPr>
          <w:delText>see</w:delText>
        </w:r>
        <w:r w:rsidR="003713AD" w:rsidRPr="00E83913" w:rsidDel="002B1B0F">
          <w:rPr>
            <w:rFonts w:ascii="Times New Roman" w:hAnsi="Times New Roman" w:cs="Times New Roman"/>
            <w:color w:val="000000" w:themeColor="text1"/>
            <w:sz w:val="22"/>
            <w:szCs w:val="22"/>
            <w:rPrChange w:id="199" w:author="Hill, Erin" w:date="2021-09-21T10:41:00Z">
              <w:rPr>
                <w:rFonts w:ascii="Times New Roman" w:hAnsi="Times New Roman" w:cs="Times New Roman"/>
                <w:color w:val="FFFF00"/>
                <w:sz w:val="22"/>
                <w:szCs w:val="22"/>
              </w:rPr>
            </w:rPrChange>
          </w:rPr>
          <w:delText xml:space="preserve"> out of domestic</w:delText>
        </w:r>
        <w:r w:rsidR="004622E7" w:rsidRPr="00E83913" w:rsidDel="002B1B0F">
          <w:rPr>
            <w:rFonts w:ascii="Times New Roman" w:hAnsi="Times New Roman" w:cs="Times New Roman"/>
            <w:color w:val="000000" w:themeColor="text1"/>
            <w:sz w:val="22"/>
            <w:szCs w:val="22"/>
            <w:rPrChange w:id="200" w:author="Hill, Erin" w:date="2021-09-21T10:41:00Z">
              <w:rPr>
                <w:rFonts w:ascii="Times New Roman" w:hAnsi="Times New Roman" w:cs="Times New Roman"/>
                <w:color w:val="FFFF00"/>
                <w:sz w:val="22"/>
                <w:szCs w:val="22"/>
              </w:rPr>
            </w:rPrChange>
          </w:rPr>
          <w:delText>-born</w:delText>
        </w:r>
        <w:r w:rsidR="003713AD" w:rsidRPr="00E83913" w:rsidDel="002B1B0F">
          <w:rPr>
            <w:rFonts w:ascii="Times New Roman" w:hAnsi="Times New Roman" w:cs="Times New Roman"/>
            <w:color w:val="000000" w:themeColor="text1"/>
            <w:sz w:val="22"/>
            <w:szCs w:val="22"/>
            <w:rPrChange w:id="201" w:author="Hill, Erin" w:date="2021-09-21T10:41:00Z">
              <w:rPr>
                <w:rFonts w:ascii="Times New Roman" w:hAnsi="Times New Roman" w:cs="Times New Roman"/>
                <w:color w:val="FFFF00"/>
                <w:sz w:val="22"/>
                <w:szCs w:val="22"/>
              </w:rPr>
            </w:rPrChange>
          </w:rPr>
          <w:delText xml:space="preserve"> ideas </w:delText>
        </w:r>
        <w:r w:rsidR="004622E7" w:rsidRPr="00E83913" w:rsidDel="002B1B0F">
          <w:rPr>
            <w:rFonts w:ascii="Times New Roman" w:hAnsi="Times New Roman" w:cs="Times New Roman"/>
            <w:color w:val="000000" w:themeColor="text1"/>
            <w:sz w:val="22"/>
            <w:szCs w:val="22"/>
            <w:rPrChange w:id="202" w:author="Hill, Erin" w:date="2021-09-21T10:41:00Z">
              <w:rPr>
                <w:rFonts w:ascii="Times New Roman" w:hAnsi="Times New Roman" w:cs="Times New Roman"/>
                <w:color w:val="FFFF00"/>
                <w:sz w:val="22"/>
                <w:szCs w:val="22"/>
              </w:rPr>
            </w:rPrChange>
          </w:rPr>
          <w:delText xml:space="preserve">ignoring those </w:delText>
        </w:r>
        <w:r w:rsidR="00516EDF" w:rsidRPr="00E83913" w:rsidDel="002B1B0F">
          <w:rPr>
            <w:rFonts w:ascii="Times New Roman" w:hAnsi="Times New Roman" w:cs="Times New Roman"/>
            <w:color w:val="000000" w:themeColor="text1"/>
            <w:sz w:val="22"/>
            <w:szCs w:val="22"/>
            <w:rPrChange w:id="203" w:author="Hill, Erin" w:date="2021-09-21T10:41:00Z">
              <w:rPr>
                <w:rFonts w:ascii="Times New Roman" w:hAnsi="Times New Roman" w:cs="Times New Roman"/>
                <w:color w:val="FFFF00"/>
                <w:sz w:val="22"/>
                <w:szCs w:val="22"/>
              </w:rPr>
            </w:rPrChange>
          </w:rPr>
          <w:delText xml:space="preserve">perspectives </w:delText>
        </w:r>
        <w:r w:rsidR="004622E7" w:rsidRPr="00E83913" w:rsidDel="002B1B0F">
          <w:rPr>
            <w:rFonts w:ascii="Times New Roman" w:hAnsi="Times New Roman" w:cs="Times New Roman"/>
            <w:color w:val="000000" w:themeColor="text1"/>
            <w:sz w:val="22"/>
            <w:szCs w:val="22"/>
            <w:rPrChange w:id="204" w:author="Hill, Erin" w:date="2021-09-21T10:41:00Z">
              <w:rPr>
                <w:rFonts w:ascii="Times New Roman" w:hAnsi="Times New Roman" w:cs="Times New Roman"/>
                <w:color w:val="FFFF00"/>
                <w:sz w:val="22"/>
                <w:szCs w:val="22"/>
              </w:rPr>
            </w:rPrChange>
          </w:rPr>
          <w:delText xml:space="preserve">flourishing </w:delText>
        </w:r>
        <w:r w:rsidR="003713AD" w:rsidRPr="00E83913" w:rsidDel="002B1B0F">
          <w:rPr>
            <w:rFonts w:ascii="Times New Roman" w:hAnsi="Times New Roman" w:cs="Times New Roman"/>
            <w:color w:val="000000" w:themeColor="text1"/>
            <w:sz w:val="22"/>
            <w:szCs w:val="22"/>
            <w:rPrChange w:id="205" w:author="Hill, Erin" w:date="2021-09-21T10:41:00Z">
              <w:rPr>
                <w:rFonts w:ascii="Times New Roman" w:hAnsi="Times New Roman" w:cs="Times New Roman"/>
                <w:color w:val="FFFF00"/>
                <w:sz w:val="22"/>
                <w:szCs w:val="22"/>
              </w:rPr>
            </w:rPrChange>
          </w:rPr>
          <w:delText>out of such boundaries. Strategies lack of ability to learn from everywhere they can gain and be enriched</w:delText>
        </w:r>
        <w:r w:rsidR="004622E7" w:rsidRPr="00E83913" w:rsidDel="002B1B0F">
          <w:rPr>
            <w:rFonts w:ascii="Times New Roman" w:hAnsi="Times New Roman" w:cs="Times New Roman"/>
            <w:color w:val="000000" w:themeColor="text1"/>
            <w:sz w:val="22"/>
            <w:szCs w:val="22"/>
            <w:rPrChange w:id="206" w:author="Hill, Erin" w:date="2021-09-21T10:41:00Z">
              <w:rPr>
                <w:rFonts w:ascii="Times New Roman" w:hAnsi="Times New Roman" w:cs="Times New Roman"/>
                <w:color w:val="FFFF00"/>
                <w:sz w:val="22"/>
                <w:szCs w:val="22"/>
              </w:rPr>
            </w:rPrChange>
          </w:rPr>
          <w:delText>,</w:delText>
        </w:r>
      </w:del>
      <w:ins w:id="207" w:author="Yancey, Gaynor" w:date="2021-09-06T12:47:00Z">
        <w:del w:id="208" w:author="Hill, Erin" w:date="2021-09-21T11:02:00Z">
          <w:r w:rsidR="006D3064" w:rsidRPr="00E83913" w:rsidDel="002B1B0F">
            <w:rPr>
              <w:rFonts w:ascii="Times New Roman" w:hAnsi="Times New Roman" w:cs="Times New Roman"/>
              <w:color w:val="000000" w:themeColor="text1"/>
              <w:sz w:val="22"/>
              <w:szCs w:val="22"/>
              <w:rPrChange w:id="209" w:author="Hill, Erin" w:date="2021-09-21T10:41:00Z">
                <w:rPr>
                  <w:rFonts w:ascii="Times New Roman" w:hAnsi="Times New Roman" w:cs="Times New Roman"/>
                  <w:color w:val="FFFF00"/>
                  <w:sz w:val="22"/>
                  <w:szCs w:val="22"/>
                </w:rPr>
              </w:rPrChange>
            </w:rPr>
            <w:delText>.</w:delText>
          </w:r>
        </w:del>
      </w:ins>
      <w:del w:id="210" w:author="Hill, Erin" w:date="2021-09-21T11:02:00Z">
        <w:r w:rsidR="004622E7" w:rsidRPr="00E83913" w:rsidDel="002B1B0F">
          <w:rPr>
            <w:rFonts w:ascii="Times New Roman" w:hAnsi="Times New Roman" w:cs="Times New Roman"/>
            <w:color w:val="000000" w:themeColor="text1"/>
            <w:sz w:val="22"/>
            <w:szCs w:val="22"/>
            <w:rPrChange w:id="211" w:author="Hill, Erin" w:date="2021-09-21T10:41:00Z">
              <w:rPr>
                <w:rFonts w:ascii="Times New Roman" w:hAnsi="Times New Roman" w:cs="Times New Roman"/>
                <w:color w:val="FFFF00"/>
                <w:sz w:val="22"/>
                <w:szCs w:val="22"/>
              </w:rPr>
            </w:rPrChange>
          </w:rPr>
          <w:delText xml:space="preserve"> but p</w:delText>
        </w:r>
      </w:del>
      <w:ins w:id="212" w:author="Yancey, Gaynor" w:date="2021-09-06T12:47:00Z">
        <w:del w:id="213" w:author="Hill, Erin" w:date="2021-09-21T10:51:00Z">
          <w:r w:rsidR="006D3064" w:rsidRPr="00E83913" w:rsidDel="00F05626">
            <w:rPr>
              <w:rFonts w:ascii="Times New Roman" w:hAnsi="Times New Roman" w:cs="Times New Roman"/>
              <w:color w:val="000000" w:themeColor="text1"/>
              <w:sz w:val="22"/>
              <w:szCs w:val="22"/>
              <w:rPrChange w:id="214" w:author="Hill, Erin" w:date="2021-09-21T10:41:00Z">
                <w:rPr>
                  <w:rFonts w:ascii="Times New Roman" w:hAnsi="Times New Roman" w:cs="Times New Roman"/>
                  <w:color w:val="FFFF00"/>
                  <w:sz w:val="22"/>
                  <w:szCs w:val="22"/>
                </w:rPr>
              </w:rPrChange>
            </w:rPr>
            <w:delText>{</w:delText>
          </w:r>
        </w:del>
      </w:ins>
      <w:del w:id="215" w:author="Hill, Erin" w:date="2021-09-21T11:02:00Z">
        <w:r w:rsidR="004622E7" w:rsidRPr="00E83913" w:rsidDel="002B1B0F">
          <w:rPr>
            <w:rFonts w:ascii="Times New Roman" w:hAnsi="Times New Roman" w:cs="Times New Roman"/>
            <w:color w:val="000000" w:themeColor="text1"/>
            <w:sz w:val="22"/>
            <w:szCs w:val="22"/>
            <w:rPrChange w:id="216" w:author="Hill, Erin" w:date="2021-09-21T10:41:00Z">
              <w:rPr>
                <w:rFonts w:ascii="Times New Roman" w:hAnsi="Times New Roman" w:cs="Times New Roman"/>
                <w:color w:val="FFFF00"/>
                <w:sz w:val="22"/>
                <w:szCs w:val="22"/>
              </w:rPr>
            </w:rPrChange>
          </w:rPr>
          <w:delText xml:space="preserve">roblems may require exploring solutions rooted in cultural traditions that current Northern societies seem to ignore or have forgotten. An example could be consensual agreements in indigenous communities which go beyond democratic decisions because numeric minorities are never </w:delText>
        </w:r>
        <w:r w:rsidR="00F56531" w:rsidRPr="00E83913" w:rsidDel="002B1B0F">
          <w:rPr>
            <w:rFonts w:ascii="Times New Roman" w:hAnsi="Times New Roman" w:cs="Times New Roman"/>
            <w:color w:val="000000" w:themeColor="text1"/>
            <w:sz w:val="22"/>
            <w:szCs w:val="22"/>
            <w:rPrChange w:id="217" w:author="Hill, Erin" w:date="2021-09-21T10:41:00Z">
              <w:rPr>
                <w:rFonts w:ascii="Times New Roman" w:hAnsi="Times New Roman" w:cs="Times New Roman"/>
                <w:color w:val="FFFF00"/>
                <w:sz w:val="22"/>
                <w:szCs w:val="22"/>
              </w:rPr>
            </w:rPrChange>
          </w:rPr>
          <w:delText>ignored,</w:delText>
        </w:r>
        <w:r w:rsidR="004622E7" w:rsidRPr="00E83913" w:rsidDel="002B1B0F">
          <w:rPr>
            <w:rFonts w:ascii="Times New Roman" w:hAnsi="Times New Roman" w:cs="Times New Roman"/>
            <w:color w:val="000000" w:themeColor="text1"/>
            <w:sz w:val="22"/>
            <w:szCs w:val="22"/>
            <w:rPrChange w:id="218" w:author="Hill, Erin" w:date="2021-09-21T10:41:00Z">
              <w:rPr>
                <w:rFonts w:ascii="Times New Roman" w:hAnsi="Times New Roman" w:cs="Times New Roman"/>
                <w:color w:val="FFFF00"/>
                <w:sz w:val="22"/>
                <w:szCs w:val="22"/>
              </w:rPr>
            </w:rPrChange>
          </w:rPr>
          <w:delText xml:space="preserve"> </w:delText>
        </w:r>
        <w:r w:rsidR="00F56531" w:rsidRPr="00E83913" w:rsidDel="002B1B0F">
          <w:rPr>
            <w:rFonts w:ascii="Times New Roman" w:hAnsi="Times New Roman" w:cs="Times New Roman"/>
            <w:color w:val="000000" w:themeColor="text1"/>
            <w:sz w:val="22"/>
            <w:szCs w:val="22"/>
            <w:rPrChange w:id="219" w:author="Hill, Erin" w:date="2021-09-21T10:41:00Z">
              <w:rPr>
                <w:rFonts w:ascii="Times New Roman" w:hAnsi="Times New Roman" w:cs="Times New Roman"/>
                <w:color w:val="FFFF00"/>
                <w:sz w:val="22"/>
                <w:szCs w:val="22"/>
              </w:rPr>
            </w:rPrChange>
          </w:rPr>
          <w:delText>and</w:delText>
        </w:r>
        <w:r w:rsidR="004622E7" w:rsidRPr="00E83913" w:rsidDel="002B1B0F">
          <w:rPr>
            <w:rFonts w:ascii="Times New Roman" w:hAnsi="Times New Roman" w:cs="Times New Roman"/>
            <w:color w:val="000000" w:themeColor="text1"/>
            <w:sz w:val="22"/>
            <w:szCs w:val="22"/>
            <w:rPrChange w:id="220" w:author="Hill, Erin" w:date="2021-09-21T10:41:00Z">
              <w:rPr>
                <w:rFonts w:ascii="Times New Roman" w:hAnsi="Times New Roman" w:cs="Times New Roman"/>
                <w:color w:val="FFFF00"/>
                <w:sz w:val="22"/>
                <w:szCs w:val="22"/>
              </w:rPr>
            </w:rPrChange>
          </w:rPr>
          <w:delText xml:space="preserve"> </w:delText>
        </w:r>
        <w:r w:rsidR="00355D2E" w:rsidRPr="00E83913" w:rsidDel="002B1B0F">
          <w:rPr>
            <w:rFonts w:ascii="Times New Roman" w:hAnsi="Times New Roman" w:cs="Times New Roman"/>
            <w:color w:val="000000" w:themeColor="text1"/>
            <w:sz w:val="22"/>
            <w:szCs w:val="22"/>
            <w:rPrChange w:id="221" w:author="Hill, Erin" w:date="2021-09-21T10:41:00Z">
              <w:rPr>
                <w:rFonts w:ascii="Times New Roman" w:hAnsi="Times New Roman" w:cs="Times New Roman"/>
                <w:color w:val="FFFF00"/>
                <w:sz w:val="22"/>
                <w:szCs w:val="22"/>
              </w:rPr>
            </w:rPrChange>
          </w:rPr>
          <w:delText>majority decisions are never imposed</w:delText>
        </w:r>
        <w:r w:rsidR="004622E7" w:rsidRPr="00E83913" w:rsidDel="002B1B0F">
          <w:rPr>
            <w:rFonts w:ascii="Times New Roman" w:hAnsi="Times New Roman" w:cs="Times New Roman"/>
            <w:color w:val="000000" w:themeColor="text1"/>
            <w:sz w:val="22"/>
            <w:szCs w:val="22"/>
            <w:rPrChange w:id="222" w:author="Hill, Erin" w:date="2021-09-21T10:41:00Z">
              <w:rPr>
                <w:rFonts w:ascii="Times New Roman" w:hAnsi="Times New Roman" w:cs="Times New Roman"/>
                <w:color w:val="FFFF00"/>
                <w:sz w:val="22"/>
                <w:szCs w:val="22"/>
              </w:rPr>
            </w:rPrChange>
          </w:rPr>
          <w:delText>.</w:delText>
        </w:r>
      </w:del>
    </w:p>
    <w:p w14:paraId="0F26265B" w14:textId="47168461" w:rsidR="00ED176B" w:rsidRPr="00E83913" w:rsidRDefault="00516EDF" w:rsidP="00ED176B">
      <w:pPr>
        <w:ind w:firstLine="720"/>
        <w:rPr>
          <w:rFonts w:ascii="Times New Roman" w:hAnsi="Times New Roman" w:cs="Times New Roman"/>
          <w:color w:val="000000" w:themeColor="text1"/>
          <w:sz w:val="22"/>
          <w:szCs w:val="22"/>
          <w:rPrChange w:id="223" w:author="Hill, Erin" w:date="2021-09-21T10:41:00Z">
            <w:rPr>
              <w:rFonts w:ascii="Times New Roman" w:hAnsi="Times New Roman" w:cs="Times New Roman"/>
              <w:color w:val="FFFF00"/>
              <w:sz w:val="22"/>
              <w:szCs w:val="22"/>
            </w:rPr>
          </w:rPrChange>
        </w:rPr>
      </w:pPr>
      <w:r w:rsidRPr="00E83913">
        <w:rPr>
          <w:rFonts w:ascii="Times New Roman" w:hAnsi="Times New Roman" w:cs="Times New Roman"/>
          <w:color w:val="000000" w:themeColor="text1"/>
          <w:sz w:val="22"/>
          <w:szCs w:val="22"/>
          <w:rPrChange w:id="224" w:author="Hill, Erin" w:date="2021-09-21T10:41:00Z">
            <w:rPr>
              <w:rFonts w:ascii="Times New Roman" w:hAnsi="Times New Roman" w:cs="Times New Roman"/>
              <w:color w:val="FFFF00"/>
              <w:sz w:val="22"/>
              <w:szCs w:val="22"/>
            </w:rPr>
          </w:rPrChange>
        </w:rPr>
        <w:t xml:space="preserve">The approach to the South </w:t>
      </w:r>
      <w:r w:rsidR="0031784B" w:rsidRPr="00E83913">
        <w:rPr>
          <w:rFonts w:ascii="Times New Roman" w:hAnsi="Times New Roman" w:cs="Times New Roman"/>
          <w:color w:val="000000" w:themeColor="text1"/>
          <w:sz w:val="22"/>
          <w:szCs w:val="22"/>
          <w:rPrChange w:id="225" w:author="Hill, Erin" w:date="2021-09-21T10:41:00Z">
            <w:rPr>
              <w:rFonts w:ascii="Times New Roman" w:hAnsi="Times New Roman" w:cs="Times New Roman"/>
              <w:color w:val="FFFF00"/>
              <w:sz w:val="22"/>
              <w:szCs w:val="22"/>
            </w:rPr>
          </w:rPrChange>
        </w:rPr>
        <w:t>i</w:t>
      </w:r>
      <w:r w:rsidRPr="00E83913">
        <w:rPr>
          <w:rFonts w:ascii="Times New Roman" w:hAnsi="Times New Roman" w:cs="Times New Roman"/>
          <w:color w:val="000000" w:themeColor="text1"/>
          <w:sz w:val="22"/>
          <w:szCs w:val="22"/>
          <w:rPrChange w:id="226" w:author="Hill, Erin" w:date="2021-09-21T10:41:00Z">
            <w:rPr>
              <w:rFonts w:ascii="Times New Roman" w:hAnsi="Times New Roman" w:cs="Times New Roman"/>
              <w:color w:val="FFFF00"/>
              <w:sz w:val="22"/>
              <w:szCs w:val="22"/>
            </w:rPr>
          </w:rPrChange>
        </w:rPr>
        <w:t>s</w:t>
      </w:r>
      <w:r w:rsidR="0031784B" w:rsidRPr="00E83913">
        <w:rPr>
          <w:rFonts w:ascii="Times New Roman" w:hAnsi="Times New Roman" w:cs="Times New Roman"/>
          <w:color w:val="000000" w:themeColor="text1"/>
          <w:sz w:val="22"/>
          <w:szCs w:val="22"/>
          <w:rPrChange w:id="227" w:author="Hill, Erin" w:date="2021-09-21T10:41:00Z">
            <w:rPr>
              <w:rFonts w:ascii="Times New Roman" w:hAnsi="Times New Roman" w:cs="Times New Roman"/>
              <w:color w:val="FFFF00"/>
              <w:sz w:val="22"/>
              <w:szCs w:val="22"/>
            </w:rPr>
          </w:rPrChange>
        </w:rPr>
        <w:t xml:space="preserve"> also</w:t>
      </w:r>
      <w:r w:rsidRPr="00E83913">
        <w:rPr>
          <w:rFonts w:ascii="Times New Roman" w:hAnsi="Times New Roman" w:cs="Times New Roman"/>
          <w:color w:val="000000" w:themeColor="text1"/>
          <w:sz w:val="22"/>
          <w:szCs w:val="22"/>
          <w:rPrChange w:id="228" w:author="Hill, Erin" w:date="2021-09-21T10:41:00Z">
            <w:rPr>
              <w:rFonts w:ascii="Times New Roman" w:hAnsi="Times New Roman" w:cs="Times New Roman"/>
              <w:color w:val="FFFF00"/>
              <w:sz w:val="22"/>
              <w:szCs w:val="22"/>
            </w:rPr>
          </w:rPrChange>
        </w:rPr>
        <w:t xml:space="preserve"> a learning </w:t>
      </w:r>
      <w:r w:rsidR="0031784B" w:rsidRPr="00E83913">
        <w:rPr>
          <w:rFonts w:ascii="Times New Roman" w:hAnsi="Times New Roman" w:cs="Times New Roman"/>
          <w:color w:val="000000" w:themeColor="text1"/>
          <w:sz w:val="22"/>
          <w:szCs w:val="22"/>
          <w:rPrChange w:id="229" w:author="Hill, Erin" w:date="2021-09-21T10:41:00Z">
            <w:rPr>
              <w:rFonts w:ascii="Times New Roman" w:hAnsi="Times New Roman" w:cs="Times New Roman"/>
              <w:color w:val="FFFF00"/>
              <w:sz w:val="22"/>
              <w:szCs w:val="22"/>
            </w:rPr>
          </w:rPrChange>
        </w:rPr>
        <w:t xml:space="preserve">opportunity. Overcoming </w:t>
      </w:r>
      <w:r w:rsidRPr="00E83913">
        <w:rPr>
          <w:rFonts w:ascii="Times New Roman" w:hAnsi="Times New Roman" w:cs="Times New Roman"/>
          <w:color w:val="000000" w:themeColor="text1"/>
          <w:sz w:val="22"/>
          <w:szCs w:val="22"/>
          <w:rPrChange w:id="230" w:author="Hill, Erin" w:date="2021-09-21T10:41:00Z">
            <w:rPr>
              <w:rFonts w:ascii="Times New Roman" w:hAnsi="Times New Roman" w:cs="Times New Roman"/>
              <w:color w:val="FFFF00"/>
              <w:sz w:val="22"/>
              <w:szCs w:val="22"/>
            </w:rPr>
          </w:rPrChange>
        </w:rPr>
        <w:t>th</w:t>
      </w:r>
      <w:r w:rsidR="0031784B" w:rsidRPr="00E83913">
        <w:rPr>
          <w:rFonts w:ascii="Times New Roman" w:hAnsi="Times New Roman" w:cs="Times New Roman"/>
          <w:color w:val="000000" w:themeColor="text1"/>
          <w:sz w:val="22"/>
          <w:szCs w:val="22"/>
          <w:rPrChange w:id="231" w:author="Hill, Erin" w:date="2021-09-21T10:41:00Z">
            <w:rPr>
              <w:rFonts w:ascii="Times New Roman" w:hAnsi="Times New Roman" w:cs="Times New Roman"/>
              <w:color w:val="FFFF00"/>
              <w:sz w:val="22"/>
              <w:szCs w:val="22"/>
            </w:rPr>
          </w:rPrChange>
        </w:rPr>
        <w:t xml:space="preserve">e challenge </w:t>
      </w:r>
      <w:r w:rsidRPr="00E83913">
        <w:rPr>
          <w:rFonts w:ascii="Times New Roman" w:hAnsi="Times New Roman" w:cs="Times New Roman"/>
          <w:color w:val="000000" w:themeColor="text1"/>
          <w:sz w:val="22"/>
          <w:szCs w:val="22"/>
          <w:rPrChange w:id="232" w:author="Hill, Erin" w:date="2021-09-21T10:41:00Z">
            <w:rPr>
              <w:rFonts w:ascii="Times New Roman" w:hAnsi="Times New Roman" w:cs="Times New Roman"/>
              <w:color w:val="FFFF00"/>
              <w:sz w:val="22"/>
              <w:szCs w:val="22"/>
            </w:rPr>
          </w:rPrChange>
        </w:rPr>
        <w:t xml:space="preserve">will </w:t>
      </w:r>
      <w:r w:rsidR="0031784B" w:rsidRPr="00E83913">
        <w:rPr>
          <w:rFonts w:ascii="Times New Roman" w:hAnsi="Times New Roman" w:cs="Times New Roman"/>
          <w:color w:val="000000" w:themeColor="text1"/>
          <w:sz w:val="22"/>
          <w:szCs w:val="22"/>
          <w:rPrChange w:id="233" w:author="Hill, Erin" w:date="2021-09-21T10:41:00Z">
            <w:rPr>
              <w:rFonts w:ascii="Times New Roman" w:hAnsi="Times New Roman" w:cs="Times New Roman"/>
              <w:color w:val="FFFF00"/>
              <w:sz w:val="22"/>
              <w:szCs w:val="22"/>
            </w:rPr>
          </w:rPrChange>
        </w:rPr>
        <w:t>enlighten</w:t>
      </w:r>
      <w:r w:rsidRPr="00E83913">
        <w:rPr>
          <w:rFonts w:ascii="Times New Roman" w:hAnsi="Times New Roman" w:cs="Times New Roman"/>
          <w:color w:val="000000" w:themeColor="text1"/>
          <w:sz w:val="22"/>
          <w:szCs w:val="22"/>
          <w:rPrChange w:id="234" w:author="Hill, Erin" w:date="2021-09-21T10:41:00Z">
            <w:rPr>
              <w:rFonts w:ascii="Times New Roman" w:hAnsi="Times New Roman" w:cs="Times New Roman"/>
              <w:color w:val="FFFF00"/>
              <w:sz w:val="22"/>
              <w:szCs w:val="22"/>
            </w:rPr>
          </w:rPrChange>
        </w:rPr>
        <w:t xml:space="preserve"> domestic approach</w:t>
      </w:r>
      <w:r w:rsidR="0031784B" w:rsidRPr="00E83913">
        <w:rPr>
          <w:rFonts w:ascii="Times New Roman" w:hAnsi="Times New Roman" w:cs="Times New Roman"/>
          <w:color w:val="000000" w:themeColor="text1"/>
          <w:sz w:val="22"/>
          <w:szCs w:val="22"/>
          <w:rPrChange w:id="235" w:author="Hill, Erin" w:date="2021-09-21T10:41:00Z">
            <w:rPr>
              <w:rFonts w:ascii="Times New Roman" w:hAnsi="Times New Roman" w:cs="Times New Roman"/>
              <w:color w:val="FFFF00"/>
              <w:sz w:val="22"/>
              <w:szCs w:val="22"/>
            </w:rPr>
          </w:rPrChange>
        </w:rPr>
        <w:t xml:space="preserve">es to those </w:t>
      </w:r>
      <w:del w:id="236" w:author="Yancey, Gaynor" w:date="2021-09-06T12:48:00Z">
        <w:r w:rsidR="0031784B" w:rsidRPr="00E83913" w:rsidDel="006D3064">
          <w:rPr>
            <w:rFonts w:ascii="Times New Roman" w:hAnsi="Times New Roman" w:cs="Times New Roman"/>
            <w:color w:val="000000" w:themeColor="text1"/>
            <w:sz w:val="22"/>
            <w:szCs w:val="22"/>
            <w:rPrChange w:id="237" w:author="Hill, Erin" w:date="2021-09-21T10:41:00Z">
              <w:rPr>
                <w:rFonts w:ascii="Times New Roman" w:hAnsi="Times New Roman" w:cs="Times New Roman"/>
                <w:color w:val="FFFF00"/>
                <w:sz w:val="22"/>
                <w:szCs w:val="22"/>
              </w:rPr>
            </w:rPrChange>
          </w:rPr>
          <w:delText xml:space="preserve">in </w:delText>
        </w:r>
      </w:del>
      <w:ins w:id="238" w:author="Yancey, Gaynor" w:date="2021-09-06T12:48:00Z">
        <w:r w:rsidR="006D3064" w:rsidRPr="00E83913">
          <w:rPr>
            <w:rFonts w:ascii="Times New Roman" w:hAnsi="Times New Roman" w:cs="Times New Roman"/>
            <w:color w:val="000000" w:themeColor="text1"/>
            <w:sz w:val="22"/>
            <w:szCs w:val="22"/>
            <w:rPrChange w:id="239" w:author="Hill, Erin" w:date="2021-09-21T10:41:00Z">
              <w:rPr>
                <w:rFonts w:ascii="Times New Roman" w:hAnsi="Times New Roman" w:cs="Times New Roman"/>
                <w:color w:val="FFFF00"/>
                <w:sz w:val="22"/>
                <w:szCs w:val="22"/>
              </w:rPr>
            </w:rPrChange>
          </w:rPr>
          <w:t xml:space="preserve">who are </w:t>
        </w:r>
      </w:ins>
      <w:r w:rsidR="0031784B" w:rsidRPr="00E83913">
        <w:rPr>
          <w:rFonts w:ascii="Times New Roman" w:hAnsi="Times New Roman" w:cs="Times New Roman"/>
          <w:color w:val="000000" w:themeColor="text1"/>
          <w:sz w:val="22"/>
          <w:szCs w:val="22"/>
          <w:rPrChange w:id="240" w:author="Hill, Erin" w:date="2021-09-21T10:41:00Z">
            <w:rPr>
              <w:rFonts w:ascii="Times New Roman" w:hAnsi="Times New Roman" w:cs="Times New Roman"/>
              <w:color w:val="FFFF00"/>
              <w:sz w:val="22"/>
              <w:szCs w:val="22"/>
            </w:rPr>
          </w:rPrChange>
        </w:rPr>
        <w:t>disadvantage</w:t>
      </w:r>
      <w:ins w:id="241" w:author="Yancey, Gaynor" w:date="2021-09-06T12:48:00Z">
        <w:r w:rsidR="006D3064" w:rsidRPr="00E83913">
          <w:rPr>
            <w:rFonts w:ascii="Times New Roman" w:hAnsi="Times New Roman" w:cs="Times New Roman"/>
            <w:color w:val="000000" w:themeColor="text1"/>
            <w:sz w:val="22"/>
            <w:szCs w:val="22"/>
            <w:rPrChange w:id="242" w:author="Hill, Erin" w:date="2021-09-21T10:41:00Z">
              <w:rPr>
                <w:rFonts w:ascii="Times New Roman" w:hAnsi="Times New Roman" w:cs="Times New Roman"/>
                <w:color w:val="FFFF00"/>
                <w:sz w:val="22"/>
                <w:szCs w:val="22"/>
              </w:rPr>
            </w:rPrChange>
          </w:rPr>
          <w:t>d</w:t>
        </w:r>
      </w:ins>
      <w:r w:rsidR="0031784B" w:rsidRPr="00E83913">
        <w:rPr>
          <w:rFonts w:ascii="Times New Roman" w:hAnsi="Times New Roman" w:cs="Times New Roman"/>
          <w:color w:val="000000" w:themeColor="text1"/>
          <w:sz w:val="22"/>
          <w:szCs w:val="22"/>
          <w:rPrChange w:id="243" w:author="Hill, Erin" w:date="2021-09-21T10:41:00Z">
            <w:rPr>
              <w:rFonts w:ascii="Times New Roman" w:hAnsi="Times New Roman" w:cs="Times New Roman"/>
              <w:color w:val="FFFF00"/>
              <w:sz w:val="22"/>
              <w:szCs w:val="22"/>
            </w:rPr>
          </w:rPrChange>
        </w:rPr>
        <w:t xml:space="preserve"> inside Northern societies. </w:t>
      </w:r>
      <w:commentRangeStart w:id="244"/>
      <w:r w:rsidR="000D6E4C" w:rsidRPr="00E83913">
        <w:rPr>
          <w:rFonts w:ascii="Times New Roman" w:hAnsi="Times New Roman" w:cs="Times New Roman"/>
          <w:color w:val="000000" w:themeColor="text1"/>
          <w:sz w:val="22"/>
          <w:szCs w:val="22"/>
          <w:rPrChange w:id="245" w:author="Hill, Erin" w:date="2021-09-21T10:41:00Z">
            <w:rPr>
              <w:rFonts w:ascii="Times New Roman" w:hAnsi="Times New Roman" w:cs="Times New Roman"/>
              <w:color w:val="FFFF00"/>
              <w:sz w:val="22"/>
              <w:szCs w:val="22"/>
            </w:rPr>
          </w:rPrChange>
        </w:rPr>
        <w:t xml:space="preserve">Any approach from a powerful standpoint to those lacking such </w:t>
      </w:r>
      <w:del w:id="246" w:author="Yancey, Gaynor" w:date="2021-09-06T12:48:00Z">
        <w:r w:rsidR="000D6E4C" w:rsidRPr="00E83913" w:rsidDel="006D3064">
          <w:rPr>
            <w:rFonts w:ascii="Times New Roman" w:hAnsi="Times New Roman" w:cs="Times New Roman"/>
            <w:color w:val="000000" w:themeColor="text1"/>
            <w:sz w:val="22"/>
            <w:szCs w:val="22"/>
            <w:rPrChange w:id="247" w:author="Hill, Erin" w:date="2021-09-21T10:41:00Z">
              <w:rPr>
                <w:rFonts w:ascii="Times New Roman" w:hAnsi="Times New Roman" w:cs="Times New Roman"/>
                <w:color w:val="FFFF00"/>
                <w:sz w:val="22"/>
                <w:szCs w:val="22"/>
              </w:rPr>
            </w:rPrChange>
          </w:rPr>
          <w:delText xml:space="preserve">a </w:delText>
        </w:r>
      </w:del>
      <w:r w:rsidR="000D6E4C" w:rsidRPr="00E83913">
        <w:rPr>
          <w:rFonts w:ascii="Times New Roman" w:hAnsi="Times New Roman" w:cs="Times New Roman"/>
          <w:color w:val="000000" w:themeColor="text1"/>
          <w:sz w:val="22"/>
          <w:szCs w:val="22"/>
          <w:rPrChange w:id="248" w:author="Hill, Erin" w:date="2021-09-21T10:41:00Z">
            <w:rPr>
              <w:rFonts w:ascii="Times New Roman" w:hAnsi="Times New Roman" w:cs="Times New Roman"/>
              <w:color w:val="FFFF00"/>
              <w:sz w:val="22"/>
              <w:szCs w:val="22"/>
            </w:rPr>
          </w:rPrChange>
        </w:rPr>
        <w:t>power has the risk of turning relationships into colonial conquer and dialogue into cultural colonization.</w:t>
      </w:r>
      <w:commentRangeEnd w:id="244"/>
      <w:r w:rsidR="00F05626">
        <w:rPr>
          <w:rStyle w:val="CommentReference"/>
        </w:rPr>
        <w:commentReference w:id="244"/>
      </w:r>
      <w:r w:rsidR="000D6E4C" w:rsidRPr="00E83913">
        <w:rPr>
          <w:rFonts w:ascii="Times New Roman" w:hAnsi="Times New Roman" w:cs="Times New Roman"/>
          <w:color w:val="000000" w:themeColor="text1"/>
          <w:sz w:val="22"/>
          <w:szCs w:val="22"/>
          <w:rPrChange w:id="249" w:author="Hill, Erin" w:date="2021-09-21T10:41:00Z">
            <w:rPr>
              <w:rFonts w:ascii="Times New Roman" w:hAnsi="Times New Roman" w:cs="Times New Roman"/>
              <w:color w:val="FFFF00"/>
              <w:sz w:val="22"/>
              <w:szCs w:val="22"/>
            </w:rPr>
          </w:rPrChange>
        </w:rPr>
        <w:t xml:space="preserve"> It is not enough to argu</w:t>
      </w:r>
      <w:ins w:id="250" w:author="Yancey, Gaynor" w:date="2021-09-06T12:48:00Z">
        <w:r w:rsidR="006D3064" w:rsidRPr="00E83913">
          <w:rPr>
            <w:rFonts w:ascii="Times New Roman" w:hAnsi="Times New Roman" w:cs="Times New Roman"/>
            <w:color w:val="000000" w:themeColor="text1"/>
            <w:sz w:val="22"/>
            <w:szCs w:val="22"/>
            <w:rPrChange w:id="251" w:author="Hill, Erin" w:date="2021-09-21T10:41:00Z">
              <w:rPr>
                <w:rFonts w:ascii="Times New Roman" w:hAnsi="Times New Roman" w:cs="Times New Roman"/>
                <w:color w:val="FFFF00"/>
                <w:sz w:val="22"/>
                <w:szCs w:val="22"/>
              </w:rPr>
            </w:rPrChange>
          </w:rPr>
          <w:t>e</w:t>
        </w:r>
      </w:ins>
      <w:del w:id="252" w:author="Yancey, Gaynor" w:date="2021-09-06T12:48:00Z">
        <w:r w:rsidR="000D6E4C" w:rsidRPr="00E83913" w:rsidDel="006D3064">
          <w:rPr>
            <w:rFonts w:ascii="Times New Roman" w:hAnsi="Times New Roman" w:cs="Times New Roman"/>
            <w:color w:val="000000" w:themeColor="text1"/>
            <w:sz w:val="22"/>
            <w:szCs w:val="22"/>
            <w:rPrChange w:id="253" w:author="Hill, Erin" w:date="2021-09-21T10:41:00Z">
              <w:rPr>
                <w:rFonts w:ascii="Times New Roman" w:hAnsi="Times New Roman" w:cs="Times New Roman"/>
                <w:color w:val="FFFF00"/>
                <w:sz w:val="22"/>
                <w:szCs w:val="22"/>
              </w:rPr>
            </w:rPrChange>
          </w:rPr>
          <w:delText>ment</w:delText>
        </w:r>
      </w:del>
      <w:r w:rsidR="000D6E4C" w:rsidRPr="00E83913">
        <w:rPr>
          <w:rFonts w:ascii="Times New Roman" w:hAnsi="Times New Roman" w:cs="Times New Roman"/>
          <w:color w:val="000000" w:themeColor="text1"/>
          <w:sz w:val="22"/>
          <w:szCs w:val="22"/>
          <w:rPrChange w:id="254" w:author="Hill, Erin" w:date="2021-09-21T10:41:00Z">
            <w:rPr>
              <w:rFonts w:ascii="Times New Roman" w:hAnsi="Times New Roman" w:cs="Times New Roman"/>
              <w:color w:val="FFFF00"/>
              <w:sz w:val="22"/>
              <w:szCs w:val="22"/>
            </w:rPr>
          </w:rPrChange>
        </w:rPr>
        <w:t xml:space="preserve"> that the</w:t>
      </w:r>
      <w:ins w:id="255" w:author="Yancey, Gaynor" w:date="2021-09-06T12:49:00Z">
        <w:r w:rsidR="006D3064" w:rsidRPr="00E83913">
          <w:rPr>
            <w:rFonts w:ascii="Times New Roman" w:hAnsi="Times New Roman" w:cs="Times New Roman"/>
            <w:color w:val="000000" w:themeColor="text1"/>
            <w:sz w:val="22"/>
            <w:szCs w:val="22"/>
            <w:rPrChange w:id="256" w:author="Hill, Erin" w:date="2021-09-21T10:41:00Z">
              <w:rPr>
                <w:rFonts w:ascii="Times New Roman" w:hAnsi="Times New Roman" w:cs="Times New Roman"/>
                <w:color w:val="FFFF00"/>
                <w:sz w:val="22"/>
                <w:szCs w:val="22"/>
              </w:rPr>
            </w:rPrChange>
          </w:rPr>
          <w:t>y</w:t>
        </w:r>
      </w:ins>
      <w:del w:id="257" w:author="Yancey, Gaynor" w:date="2021-09-06T12:49:00Z">
        <w:r w:rsidR="000D6E4C" w:rsidRPr="00E83913" w:rsidDel="006D3064">
          <w:rPr>
            <w:rFonts w:ascii="Times New Roman" w:hAnsi="Times New Roman" w:cs="Times New Roman"/>
            <w:color w:val="000000" w:themeColor="text1"/>
            <w:sz w:val="22"/>
            <w:szCs w:val="22"/>
            <w:rPrChange w:id="258" w:author="Hill, Erin" w:date="2021-09-21T10:41:00Z">
              <w:rPr>
                <w:rFonts w:ascii="Times New Roman" w:hAnsi="Times New Roman" w:cs="Times New Roman"/>
                <w:color w:val="FFFF00"/>
                <w:sz w:val="22"/>
                <w:szCs w:val="22"/>
              </w:rPr>
            </w:rPrChange>
          </w:rPr>
          <w:delText>re</w:delText>
        </w:r>
      </w:del>
      <w:r w:rsidR="000D6E4C" w:rsidRPr="00E83913">
        <w:rPr>
          <w:rFonts w:ascii="Times New Roman" w:hAnsi="Times New Roman" w:cs="Times New Roman"/>
          <w:color w:val="000000" w:themeColor="text1"/>
          <w:sz w:val="22"/>
          <w:szCs w:val="22"/>
          <w:rPrChange w:id="259" w:author="Hill, Erin" w:date="2021-09-21T10:41:00Z">
            <w:rPr>
              <w:rFonts w:ascii="Times New Roman" w:hAnsi="Times New Roman" w:cs="Times New Roman"/>
              <w:color w:val="FFFF00"/>
              <w:sz w:val="22"/>
              <w:szCs w:val="22"/>
            </w:rPr>
          </w:rPrChange>
        </w:rPr>
        <w:t xml:space="preserve"> </w:t>
      </w:r>
      <w:r w:rsidR="00F56531" w:rsidRPr="00E83913">
        <w:rPr>
          <w:rFonts w:ascii="Times New Roman" w:hAnsi="Times New Roman" w:cs="Times New Roman"/>
          <w:color w:val="000000" w:themeColor="text1"/>
          <w:sz w:val="22"/>
          <w:szCs w:val="22"/>
          <w:rPrChange w:id="260" w:author="Hill, Erin" w:date="2021-09-21T10:41:00Z">
            <w:rPr>
              <w:rFonts w:ascii="Times New Roman" w:hAnsi="Times New Roman" w:cs="Times New Roman"/>
              <w:color w:val="FFFF00"/>
              <w:sz w:val="22"/>
              <w:szCs w:val="22"/>
            </w:rPr>
          </w:rPrChange>
        </w:rPr>
        <w:t>come from</w:t>
      </w:r>
      <w:r w:rsidR="000D6E4C" w:rsidRPr="00E83913">
        <w:rPr>
          <w:rFonts w:ascii="Times New Roman" w:hAnsi="Times New Roman" w:cs="Times New Roman"/>
          <w:color w:val="000000" w:themeColor="text1"/>
          <w:sz w:val="22"/>
          <w:szCs w:val="22"/>
          <w:rPrChange w:id="261" w:author="Hill, Erin" w:date="2021-09-21T10:41:00Z">
            <w:rPr>
              <w:rFonts w:ascii="Times New Roman" w:hAnsi="Times New Roman" w:cs="Times New Roman"/>
              <w:color w:val="FFFF00"/>
              <w:sz w:val="22"/>
              <w:szCs w:val="22"/>
            </w:rPr>
          </w:rPrChange>
        </w:rPr>
        <w:t xml:space="preserve"> the best wishes and that something is better than nothing. This can be true but still unintended consequences can be harmful.</w:t>
      </w:r>
    </w:p>
    <w:p w14:paraId="2AD0DDAE" w14:textId="7AFE1D03" w:rsidR="00DE76EC" w:rsidRPr="00E83913" w:rsidRDefault="000D6E4C" w:rsidP="00ED176B">
      <w:pPr>
        <w:ind w:firstLine="720"/>
        <w:rPr>
          <w:rFonts w:ascii="Times New Roman" w:hAnsi="Times New Roman" w:cs="Times New Roman"/>
          <w:color w:val="000000" w:themeColor="text1"/>
          <w:sz w:val="22"/>
          <w:szCs w:val="22"/>
          <w:rPrChange w:id="262" w:author="Hill, Erin" w:date="2021-09-21T10:41:00Z">
            <w:rPr>
              <w:rFonts w:ascii="Times New Roman" w:hAnsi="Times New Roman" w:cs="Times New Roman"/>
              <w:color w:val="FFFF00"/>
              <w:sz w:val="22"/>
              <w:szCs w:val="22"/>
            </w:rPr>
          </w:rPrChange>
        </w:rPr>
      </w:pPr>
      <w:r w:rsidRPr="00E83913">
        <w:rPr>
          <w:rFonts w:ascii="Times New Roman" w:hAnsi="Times New Roman" w:cs="Times New Roman"/>
          <w:color w:val="000000" w:themeColor="text1"/>
          <w:sz w:val="22"/>
          <w:szCs w:val="22"/>
          <w:rPrChange w:id="263" w:author="Hill, Erin" w:date="2021-09-21T10:41:00Z">
            <w:rPr>
              <w:rFonts w:ascii="Times New Roman" w:hAnsi="Times New Roman" w:cs="Times New Roman"/>
              <w:color w:val="FFFF00"/>
              <w:sz w:val="22"/>
              <w:szCs w:val="22"/>
            </w:rPr>
          </w:rPrChange>
        </w:rPr>
        <w:t>I remember that I started practicing social</w:t>
      </w:r>
      <w:r w:rsidR="009D58AD" w:rsidRPr="00E83913">
        <w:rPr>
          <w:rFonts w:ascii="Times New Roman" w:hAnsi="Times New Roman" w:cs="Times New Roman"/>
          <w:color w:val="000000" w:themeColor="text1"/>
          <w:sz w:val="22"/>
          <w:szCs w:val="22"/>
          <w:rPrChange w:id="264" w:author="Hill, Erin" w:date="2021-09-21T10:41:00Z">
            <w:rPr>
              <w:rFonts w:ascii="Times New Roman" w:hAnsi="Times New Roman" w:cs="Times New Roman"/>
              <w:color w:val="FFFF00"/>
              <w:sz w:val="22"/>
              <w:szCs w:val="22"/>
            </w:rPr>
          </w:rPrChange>
        </w:rPr>
        <w:t xml:space="preserve"> work</w:t>
      </w:r>
      <w:r w:rsidRPr="00E83913">
        <w:rPr>
          <w:rFonts w:ascii="Times New Roman" w:hAnsi="Times New Roman" w:cs="Times New Roman"/>
          <w:color w:val="000000" w:themeColor="text1"/>
          <w:sz w:val="22"/>
          <w:szCs w:val="22"/>
          <w:rPrChange w:id="265" w:author="Hill, Erin" w:date="2021-09-21T10:41:00Z">
            <w:rPr>
              <w:rFonts w:ascii="Times New Roman" w:hAnsi="Times New Roman" w:cs="Times New Roman"/>
              <w:color w:val="FFFF00"/>
              <w:sz w:val="22"/>
              <w:szCs w:val="22"/>
            </w:rPr>
          </w:rPrChange>
        </w:rPr>
        <w:t xml:space="preserve"> intervention when I was 15 years old. </w:t>
      </w:r>
      <w:r w:rsidR="009D58AD" w:rsidRPr="00E83913">
        <w:rPr>
          <w:rFonts w:ascii="Times New Roman" w:hAnsi="Times New Roman" w:cs="Times New Roman"/>
          <w:color w:val="000000" w:themeColor="text1"/>
          <w:sz w:val="22"/>
          <w:szCs w:val="22"/>
          <w:rPrChange w:id="266" w:author="Hill, Erin" w:date="2021-09-21T10:41:00Z">
            <w:rPr>
              <w:rFonts w:ascii="Times New Roman" w:hAnsi="Times New Roman" w:cs="Times New Roman"/>
              <w:color w:val="FFFF00"/>
              <w:sz w:val="22"/>
              <w:szCs w:val="22"/>
            </w:rPr>
          </w:rPrChange>
        </w:rPr>
        <w:t>In our school</w:t>
      </w:r>
      <w:ins w:id="267" w:author="Hill, Erin" w:date="2021-09-21T11:08:00Z">
        <w:r w:rsidR="002B1B0F">
          <w:rPr>
            <w:rFonts w:ascii="Times New Roman" w:hAnsi="Times New Roman" w:cs="Times New Roman"/>
            <w:color w:val="000000" w:themeColor="text1"/>
            <w:sz w:val="22"/>
            <w:szCs w:val="22"/>
          </w:rPr>
          <w:t>,</w:t>
        </w:r>
      </w:ins>
      <w:r w:rsidR="009D58AD" w:rsidRPr="00E83913">
        <w:rPr>
          <w:rFonts w:ascii="Times New Roman" w:hAnsi="Times New Roman" w:cs="Times New Roman"/>
          <w:color w:val="000000" w:themeColor="text1"/>
          <w:sz w:val="22"/>
          <w:szCs w:val="22"/>
          <w:rPrChange w:id="268" w:author="Hill, Erin" w:date="2021-09-21T10:41:00Z">
            <w:rPr>
              <w:rFonts w:ascii="Times New Roman" w:hAnsi="Times New Roman" w:cs="Times New Roman"/>
              <w:color w:val="FFFF00"/>
              <w:sz w:val="22"/>
              <w:szCs w:val="22"/>
            </w:rPr>
          </w:rPrChange>
        </w:rPr>
        <w:t xml:space="preserve"> we divided in teams </w:t>
      </w:r>
      <w:r w:rsidR="00DE76EC" w:rsidRPr="00E83913">
        <w:rPr>
          <w:rFonts w:ascii="Times New Roman" w:hAnsi="Times New Roman" w:cs="Times New Roman"/>
          <w:color w:val="000000" w:themeColor="text1"/>
          <w:sz w:val="22"/>
          <w:szCs w:val="22"/>
          <w:rPrChange w:id="269" w:author="Hill, Erin" w:date="2021-09-21T10:41:00Z">
            <w:rPr>
              <w:rFonts w:ascii="Times New Roman" w:hAnsi="Times New Roman" w:cs="Times New Roman"/>
              <w:color w:val="FFFF00"/>
              <w:sz w:val="22"/>
              <w:szCs w:val="22"/>
            </w:rPr>
          </w:rPrChange>
        </w:rPr>
        <w:t>organized to</w:t>
      </w:r>
      <w:r w:rsidR="009D58AD" w:rsidRPr="00E83913">
        <w:rPr>
          <w:rFonts w:ascii="Times New Roman" w:hAnsi="Times New Roman" w:cs="Times New Roman"/>
          <w:color w:val="000000" w:themeColor="text1"/>
          <w:sz w:val="22"/>
          <w:szCs w:val="22"/>
          <w:rPrChange w:id="270" w:author="Hill, Erin" w:date="2021-09-21T10:41:00Z">
            <w:rPr>
              <w:rFonts w:ascii="Times New Roman" w:hAnsi="Times New Roman" w:cs="Times New Roman"/>
              <w:color w:val="FFFF00"/>
              <w:sz w:val="22"/>
              <w:szCs w:val="22"/>
            </w:rPr>
          </w:rPrChange>
        </w:rPr>
        <w:t xml:space="preserve"> </w:t>
      </w:r>
      <w:del w:id="271" w:author="Yancey, Gaynor" w:date="2021-09-06T12:49:00Z">
        <w:r w:rsidR="009D58AD" w:rsidRPr="00E83913" w:rsidDel="006D3064">
          <w:rPr>
            <w:rFonts w:ascii="Times New Roman" w:hAnsi="Times New Roman" w:cs="Times New Roman"/>
            <w:color w:val="000000" w:themeColor="text1"/>
            <w:sz w:val="22"/>
            <w:szCs w:val="22"/>
            <w:rPrChange w:id="272" w:author="Hill, Erin" w:date="2021-09-21T10:41:00Z">
              <w:rPr>
                <w:rFonts w:ascii="Times New Roman" w:hAnsi="Times New Roman" w:cs="Times New Roman"/>
                <w:color w:val="FFFF00"/>
                <w:sz w:val="22"/>
                <w:szCs w:val="22"/>
              </w:rPr>
            </w:rPrChange>
          </w:rPr>
          <w:delText xml:space="preserve">weekly </w:delText>
        </w:r>
      </w:del>
      <w:r w:rsidR="009D58AD" w:rsidRPr="00E83913">
        <w:rPr>
          <w:rFonts w:ascii="Times New Roman" w:hAnsi="Times New Roman" w:cs="Times New Roman"/>
          <w:color w:val="000000" w:themeColor="text1"/>
          <w:sz w:val="22"/>
          <w:szCs w:val="22"/>
          <w:rPrChange w:id="273" w:author="Hill, Erin" w:date="2021-09-21T10:41:00Z">
            <w:rPr>
              <w:rFonts w:ascii="Times New Roman" w:hAnsi="Times New Roman" w:cs="Times New Roman"/>
              <w:color w:val="FFFF00"/>
              <w:sz w:val="22"/>
              <w:szCs w:val="22"/>
            </w:rPr>
          </w:rPrChange>
        </w:rPr>
        <w:t>visit</w:t>
      </w:r>
      <w:r w:rsidR="00DE76EC" w:rsidRPr="00E83913">
        <w:rPr>
          <w:rFonts w:ascii="Times New Roman" w:hAnsi="Times New Roman" w:cs="Times New Roman"/>
          <w:color w:val="000000" w:themeColor="text1"/>
          <w:sz w:val="22"/>
          <w:szCs w:val="22"/>
          <w:rPrChange w:id="274" w:author="Hill, Erin" w:date="2021-09-21T10:41:00Z">
            <w:rPr>
              <w:rFonts w:ascii="Times New Roman" w:hAnsi="Times New Roman" w:cs="Times New Roman"/>
              <w:color w:val="FFFF00"/>
              <w:sz w:val="22"/>
              <w:szCs w:val="22"/>
            </w:rPr>
          </w:rPrChange>
        </w:rPr>
        <w:t xml:space="preserve"> and work</w:t>
      </w:r>
      <w:ins w:id="275" w:author="Yancey, Gaynor" w:date="2021-09-06T12:49:00Z">
        <w:r w:rsidR="006D3064" w:rsidRPr="00E83913">
          <w:rPr>
            <w:rFonts w:ascii="Times New Roman" w:hAnsi="Times New Roman" w:cs="Times New Roman"/>
            <w:color w:val="000000" w:themeColor="text1"/>
            <w:sz w:val="22"/>
            <w:szCs w:val="22"/>
            <w:rPrChange w:id="276" w:author="Hill, Erin" w:date="2021-09-21T10:41:00Z">
              <w:rPr>
                <w:rFonts w:ascii="Times New Roman" w:hAnsi="Times New Roman" w:cs="Times New Roman"/>
                <w:color w:val="FFFF00"/>
                <w:sz w:val="22"/>
                <w:szCs w:val="22"/>
              </w:rPr>
            </w:rPrChange>
          </w:rPr>
          <w:t xml:space="preserve"> weekly</w:t>
        </w:r>
      </w:ins>
      <w:r w:rsidR="00DE76EC" w:rsidRPr="00E83913">
        <w:rPr>
          <w:rFonts w:ascii="Times New Roman" w:hAnsi="Times New Roman" w:cs="Times New Roman"/>
          <w:color w:val="000000" w:themeColor="text1"/>
          <w:sz w:val="22"/>
          <w:szCs w:val="22"/>
          <w:rPrChange w:id="277" w:author="Hill, Erin" w:date="2021-09-21T10:41:00Z">
            <w:rPr>
              <w:rFonts w:ascii="Times New Roman" w:hAnsi="Times New Roman" w:cs="Times New Roman"/>
              <w:color w:val="FFFF00"/>
              <w:sz w:val="22"/>
              <w:szCs w:val="22"/>
            </w:rPr>
          </w:rPrChange>
        </w:rPr>
        <w:t xml:space="preserve"> in</w:t>
      </w:r>
      <w:r w:rsidR="009D58AD" w:rsidRPr="00E83913">
        <w:rPr>
          <w:rFonts w:ascii="Times New Roman" w:hAnsi="Times New Roman" w:cs="Times New Roman"/>
          <w:color w:val="000000" w:themeColor="text1"/>
          <w:sz w:val="22"/>
          <w:szCs w:val="22"/>
          <w:rPrChange w:id="278" w:author="Hill, Erin" w:date="2021-09-21T10:41:00Z">
            <w:rPr>
              <w:rFonts w:ascii="Times New Roman" w:hAnsi="Times New Roman" w:cs="Times New Roman"/>
              <w:color w:val="FFFF00"/>
              <w:sz w:val="22"/>
              <w:szCs w:val="22"/>
            </w:rPr>
          </w:rPrChange>
        </w:rPr>
        <w:t xml:space="preserve"> a marginal</w:t>
      </w:r>
      <w:ins w:id="279" w:author="Yancey, Gaynor" w:date="2021-09-06T12:49:00Z">
        <w:r w:rsidR="006D3064" w:rsidRPr="00E83913">
          <w:rPr>
            <w:rFonts w:ascii="Times New Roman" w:hAnsi="Times New Roman" w:cs="Times New Roman"/>
            <w:color w:val="000000" w:themeColor="text1"/>
            <w:sz w:val="22"/>
            <w:szCs w:val="22"/>
            <w:rPrChange w:id="280" w:author="Hill, Erin" w:date="2021-09-21T10:41:00Z">
              <w:rPr>
                <w:rFonts w:ascii="Times New Roman" w:hAnsi="Times New Roman" w:cs="Times New Roman"/>
                <w:color w:val="FFFF00"/>
                <w:sz w:val="22"/>
                <w:szCs w:val="22"/>
              </w:rPr>
            </w:rPrChange>
          </w:rPr>
          <w:t>ized</w:t>
        </w:r>
      </w:ins>
      <w:r w:rsidR="009D58AD" w:rsidRPr="00E83913">
        <w:rPr>
          <w:rFonts w:ascii="Times New Roman" w:hAnsi="Times New Roman" w:cs="Times New Roman"/>
          <w:color w:val="000000" w:themeColor="text1"/>
          <w:sz w:val="22"/>
          <w:szCs w:val="22"/>
          <w:rPrChange w:id="281" w:author="Hill, Erin" w:date="2021-09-21T10:41:00Z">
            <w:rPr>
              <w:rFonts w:ascii="Times New Roman" w:hAnsi="Times New Roman" w:cs="Times New Roman"/>
              <w:color w:val="FFFF00"/>
              <w:sz w:val="22"/>
              <w:szCs w:val="22"/>
            </w:rPr>
          </w:rPrChange>
        </w:rPr>
        <w:t xml:space="preserve"> community</w:t>
      </w:r>
      <w:del w:id="282" w:author="Hill, Erin" w:date="2021-09-21T11:09:00Z">
        <w:r w:rsidR="009D58AD" w:rsidRPr="00E83913" w:rsidDel="002B1B0F">
          <w:rPr>
            <w:rFonts w:ascii="Times New Roman" w:hAnsi="Times New Roman" w:cs="Times New Roman"/>
            <w:color w:val="000000" w:themeColor="text1"/>
            <w:sz w:val="22"/>
            <w:szCs w:val="22"/>
            <w:rPrChange w:id="283" w:author="Hill, Erin" w:date="2021-09-21T10:41:00Z">
              <w:rPr>
                <w:rFonts w:ascii="Times New Roman" w:hAnsi="Times New Roman" w:cs="Times New Roman"/>
                <w:color w:val="FFFF00"/>
                <w:sz w:val="22"/>
                <w:szCs w:val="22"/>
              </w:rPr>
            </w:rPrChange>
          </w:rPr>
          <w:delText xml:space="preserve">. </w:delText>
        </w:r>
        <w:r w:rsidR="00035057" w:rsidRPr="00E83913" w:rsidDel="002B1B0F">
          <w:rPr>
            <w:rFonts w:ascii="Times New Roman" w:hAnsi="Times New Roman" w:cs="Times New Roman"/>
            <w:color w:val="000000" w:themeColor="text1"/>
            <w:sz w:val="22"/>
            <w:szCs w:val="22"/>
            <w:rPrChange w:id="284" w:author="Hill, Erin" w:date="2021-09-21T10:41:00Z">
              <w:rPr>
                <w:rFonts w:ascii="Times New Roman" w:hAnsi="Times New Roman" w:cs="Times New Roman"/>
                <w:color w:val="FFFF00"/>
                <w:sz w:val="22"/>
                <w:szCs w:val="22"/>
              </w:rPr>
            </w:rPrChange>
          </w:rPr>
          <w:delText>I learned from people who didn’t have enough</w:delText>
        </w:r>
      </w:del>
      <w:ins w:id="285" w:author="Yancey, Gaynor" w:date="2021-09-06T12:50:00Z">
        <w:del w:id="286" w:author="Hill, Erin" w:date="2021-09-21T11:09:00Z">
          <w:r w:rsidR="006D3064" w:rsidRPr="00E83913" w:rsidDel="002B1B0F">
            <w:rPr>
              <w:rFonts w:ascii="Times New Roman" w:hAnsi="Times New Roman" w:cs="Times New Roman"/>
              <w:color w:val="000000" w:themeColor="text1"/>
              <w:sz w:val="22"/>
              <w:szCs w:val="22"/>
              <w:rPrChange w:id="287" w:author="Hill, Erin" w:date="2021-09-21T10:41:00Z">
                <w:rPr>
                  <w:rFonts w:ascii="Times New Roman" w:hAnsi="Times New Roman" w:cs="Times New Roman"/>
                  <w:color w:val="FFFF00"/>
                  <w:sz w:val="22"/>
                  <w:szCs w:val="22"/>
                </w:rPr>
              </w:rPrChange>
            </w:rPr>
            <w:delText xml:space="preserve"> food</w:delText>
          </w:r>
        </w:del>
      </w:ins>
      <w:del w:id="288" w:author="Hill, Erin" w:date="2021-09-21T11:09:00Z">
        <w:r w:rsidR="00035057" w:rsidRPr="00E83913" w:rsidDel="002B1B0F">
          <w:rPr>
            <w:rFonts w:ascii="Times New Roman" w:hAnsi="Times New Roman" w:cs="Times New Roman"/>
            <w:color w:val="000000" w:themeColor="text1"/>
            <w:sz w:val="22"/>
            <w:szCs w:val="22"/>
            <w:rPrChange w:id="289" w:author="Hill, Erin" w:date="2021-09-21T10:41:00Z">
              <w:rPr>
                <w:rFonts w:ascii="Times New Roman" w:hAnsi="Times New Roman" w:cs="Times New Roman"/>
                <w:color w:val="FFFF00"/>
                <w:sz w:val="22"/>
                <w:szCs w:val="22"/>
              </w:rPr>
            </w:rPrChange>
          </w:rPr>
          <w:delText xml:space="preserve"> to eat or </w:delText>
        </w:r>
      </w:del>
      <w:ins w:id="290" w:author="Yancey, Gaynor" w:date="2021-09-06T12:50:00Z">
        <w:del w:id="291" w:author="Hill, Erin" w:date="2021-09-21T11:09:00Z">
          <w:r w:rsidR="006D3064" w:rsidRPr="00E83913" w:rsidDel="002B1B0F">
            <w:rPr>
              <w:rFonts w:ascii="Times New Roman" w:hAnsi="Times New Roman" w:cs="Times New Roman"/>
              <w:color w:val="000000" w:themeColor="text1"/>
              <w:sz w:val="22"/>
              <w:szCs w:val="22"/>
              <w:rPrChange w:id="292" w:author="Hill, Erin" w:date="2021-09-21T10:41:00Z">
                <w:rPr>
                  <w:rFonts w:ascii="Times New Roman" w:hAnsi="Times New Roman" w:cs="Times New Roman"/>
                  <w:color w:val="FFFF00"/>
                  <w:sz w:val="22"/>
                  <w:szCs w:val="22"/>
                </w:rPr>
              </w:rPrChange>
            </w:rPr>
            <w:delText xml:space="preserve">clothes </w:delText>
          </w:r>
        </w:del>
      </w:ins>
      <w:del w:id="293" w:author="Hill, Erin" w:date="2021-09-21T11:09:00Z">
        <w:r w:rsidR="00035057" w:rsidRPr="00E83913" w:rsidDel="002B1B0F">
          <w:rPr>
            <w:rFonts w:ascii="Times New Roman" w:hAnsi="Times New Roman" w:cs="Times New Roman"/>
            <w:color w:val="000000" w:themeColor="text1"/>
            <w:sz w:val="22"/>
            <w:szCs w:val="22"/>
            <w:rPrChange w:id="294" w:author="Hill, Erin" w:date="2021-09-21T10:41:00Z">
              <w:rPr>
                <w:rFonts w:ascii="Times New Roman" w:hAnsi="Times New Roman" w:cs="Times New Roman"/>
                <w:color w:val="FFFF00"/>
                <w:sz w:val="22"/>
                <w:szCs w:val="22"/>
              </w:rPr>
            </w:rPrChange>
          </w:rPr>
          <w:delText>to dress</w:delText>
        </w:r>
      </w:del>
      <w:ins w:id="295" w:author="Yancey, Gaynor" w:date="2021-09-06T12:50:00Z">
        <w:del w:id="296" w:author="Hill, Erin" w:date="2021-09-21T11:09:00Z">
          <w:r w:rsidR="006D3064" w:rsidRPr="00E83913" w:rsidDel="002B1B0F">
            <w:rPr>
              <w:rFonts w:ascii="Times New Roman" w:hAnsi="Times New Roman" w:cs="Times New Roman"/>
              <w:color w:val="000000" w:themeColor="text1"/>
              <w:sz w:val="22"/>
              <w:szCs w:val="22"/>
              <w:rPrChange w:id="297" w:author="Hill, Erin" w:date="2021-09-21T10:41:00Z">
                <w:rPr>
                  <w:rFonts w:ascii="Times New Roman" w:hAnsi="Times New Roman" w:cs="Times New Roman"/>
                  <w:color w:val="FFFF00"/>
                  <w:sz w:val="22"/>
                  <w:szCs w:val="22"/>
                </w:rPr>
              </w:rPrChange>
            </w:rPr>
            <w:delText>wear</w:delText>
          </w:r>
        </w:del>
      </w:ins>
      <w:del w:id="298" w:author="Hill, Erin" w:date="2021-09-21T11:09:00Z">
        <w:r w:rsidR="00035057" w:rsidRPr="00E83913" w:rsidDel="002B1B0F">
          <w:rPr>
            <w:rFonts w:ascii="Times New Roman" w:hAnsi="Times New Roman" w:cs="Times New Roman"/>
            <w:color w:val="000000" w:themeColor="text1"/>
            <w:sz w:val="22"/>
            <w:szCs w:val="22"/>
            <w:rPrChange w:id="299" w:author="Hill, Erin" w:date="2021-09-21T10:41:00Z">
              <w:rPr>
                <w:rFonts w:ascii="Times New Roman" w:hAnsi="Times New Roman" w:cs="Times New Roman"/>
                <w:color w:val="FFFF00"/>
                <w:sz w:val="22"/>
                <w:szCs w:val="22"/>
              </w:rPr>
            </w:rPrChange>
          </w:rPr>
          <w:delText>, or enough space to live in, but who were able to share with us the little that they ha</w:delText>
        </w:r>
        <w:r w:rsidR="00F56531" w:rsidRPr="00E83913" w:rsidDel="002B1B0F">
          <w:rPr>
            <w:rFonts w:ascii="Times New Roman" w:hAnsi="Times New Roman" w:cs="Times New Roman"/>
            <w:color w:val="000000" w:themeColor="text1"/>
            <w:sz w:val="22"/>
            <w:szCs w:val="22"/>
            <w:rPrChange w:id="300" w:author="Hill, Erin" w:date="2021-09-21T10:41:00Z">
              <w:rPr>
                <w:rFonts w:ascii="Times New Roman" w:hAnsi="Times New Roman" w:cs="Times New Roman"/>
                <w:color w:val="FFFF00"/>
                <w:sz w:val="22"/>
                <w:szCs w:val="22"/>
              </w:rPr>
            </w:rPrChange>
          </w:rPr>
          <w:delText>d</w:delText>
        </w:r>
        <w:r w:rsidR="00035057" w:rsidRPr="00E83913" w:rsidDel="002B1B0F">
          <w:rPr>
            <w:rFonts w:ascii="Times New Roman" w:hAnsi="Times New Roman" w:cs="Times New Roman"/>
            <w:color w:val="000000" w:themeColor="text1"/>
            <w:sz w:val="22"/>
            <w:szCs w:val="22"/>
            <w:rPrChange w:id="301" w:author="Hill, Erin" w:date="2021-09-21T10:41:00Z">
              <w:rPr>
                <w:rFonts w:ascii="Times New Roman" w:hAnsi="Times New Roman" w:cs="Times New Roman"/>
                <w:color w:val="FFFF00"/>
                <w:sz w:val="22"/>
                <w:szCs w:val="22"/>
              </w:rPr>
            </w:rPrChange>
          </w:rPr>
          <w:delText xml:space="preserve"> with such love and care that they </w:delText>
        </w:r>
        <w:r w:rsidR="00F56531" w:rsidRPr="00E83913" w:rsidDel="002B1B0F">
          <w:rPr>
            <w:rFonts w:ascii="Times New Roman" w:hAnsi="Times New Roman" w:cs="Times New Roman"/>
            <w:color w:val="000000" w:themeColor="text1"/>
            <w:sz w:val="22"/>
            <w:szCs w:val="22"/>
            <w:rPrChange w:id="302" w:author="Hill, Erin" w:date="2021-09-21T10:41:00Z">
              <w:rPr>
                <w:rFonts w:ascii="Times New Roman" w:hAnsi="Times New Roman" w:cs="Times New Roman"/>
                <w:color w:val="FFFF00"/>
                <w:sz w:val="22"/>
                <w:szCs w:val="22"/>
              </w:rPr>
            </w:rPrChange>
          </w:rPr>
          <w:delText>taught</w:delText>
        </w:r>
        <w:r w:rsidR="00035057" w:rsidRPr="00E83913" w:rsidDel="002B1B0F">
          <w:rPr>
            <w:rFonts w:ascii="Times New Roman" w:hAnsi="Times New Roman" w:cs="Times New Roman"/>
            <w:color w:val="000000" w:themeColor="text1"/>
            <w:sz w:val="22"/>
            <w:szCs w:val="22"/>
            <w:rPrChange w:id="303" w:author="Hill, Erin" w:date="2021-09-21T10:41:00Z">
              <w:rPr>
                <w:rFonts w:ascii="Times New Roman" w:hAnsi="Times New Roman" w:cs="Times New Roman"/>
                <w:color w:val="FFFF00"/>
                <w:sz w:val="22"/>
                <w:szCs w:val="22"/>
              </w:rPr>
            </w:rPrChange>
          </w:rPr>
          <w:delText xml:space="preserve"> me </w:delText>
        </w:r>
        <w:r w:rsidR="00035057" w:rsidRPr="00E83913" w:rsidDel="002B1B0F">
          <w:rPr>
            <w:rFonts w:ascii="Times New Roman" w:hAnsi="Times New Roman" w:cs="Times New Roman"/>
            <w:color w:val="000000" w:themeColor="text1"/>
            <w:sz w:val="22"/>
            <w:szCs w:val="22"/>
            <w:rPrChange w:id="304" w:author="Hill, Erin" w:date="2021-09-21T10:41:00Z">
              <w:rPr>
                <w:rFonts w:ascii="Times New Roman" w:hAnsi="Times New Roman" w:cs="Times New Roman"/>
                <w:color w:val="FFFF00"/>
                <w:sz w:val="22"/>
                <w:szCs w:val="22"/>
              </w:rPr>
            </w:rPrChange>
          </w:rPr>
          <w:lastRenderedPageBreak/>
          <w:delText xml:space="preserve">how to be Christian and how to be human. </w:delText>
        </w:r>
      </w:del>
      <w:ins w:id="305" w:author="Hill, Erin" w:date="2021-09-21T11:09:00Z">
        <w:r w:rsidR="002B1B0F">
          <w:rPr>
            <w:rFonts w:ascii="Times New Roman" w:hAnsi="Times New Roman" w:cs="Times New Roman"/>
            <w:color w:val="000000" w:themeColor="text1"/>
            <w:sz w:val="22"/>
            <w:szCs w:val="22"/>
          </w:rPr>
          <w:t xml:space="preserve"> </w:t>
        </w:r>
      </w:ins>
      <w:r w:rsidRPr="00E83913">
        <w:rPr>
          <w:rFonts w:ascii="Times New Roman" w:hAnsi="Times New Roman" w:cs="Times New Roman"/>
          <w:color w:val="000000" w:themeColor="text1"/>
          <w:sz w:val="22"/>
          <w:szCs w:val="22"/>
          <w:rPrChange w:id="306" w:author="Hill, Erin" w:date="2021-09-21T10:41:00Z">
            <w:rPr>
              <w:rFonts w:ascii="Times New Roman" w:hAnsi="Times New Roman" w:cs="Times New Roman"/>
              <w:color w:val="FFFF00"/>
              <w:sz w:val="22"/>
              <w:szCs w:val="22"/>
            </w:rPr>
          </w:rPrChange>
        </w:rPr>
        <w:t xml:space="preserve">We </w:t>
      </w:r>
      <w:r w:rsidR="00DE76EC" w:rsidRPr="00E83913">
        <w:rPr>
          <w:rFonts w:ascii="Times New Roman" w:hAnsi="Times New Roman" w:cs="Times New Roman"/>
          <w:color w:val="000000" w:themeColor="text1"/>
          <w:sz w:val="22"/>
          <w:szCs w:val="22"/>
          <w:rPrChange w:id="307" w:author="Hill, Erin" w:date="2021-09-21T10:41:00Z">
            <w:rPr>
              <w:rFonts w:ascii="Times New Roman" w:hAnsi="Times New Roman" w:cs="Times New Roman"/>
              <w:color w:val="FFFF00"/>
              <w:sz w:val="22"/>
              <w:szCs w:val="22"/>
            </w:rPr>
          </w:rPrChange>
        </w:rPr>
        <w:t>started</w:t>
      </w:r>
      <w:r w:rsidRPr="00E83913">
        <w:rPr>
          <w:rFonts w:ascii="Times New Roman" w:hAnsi="Times New Roman" w:cs="Times New Roman"/>
          <w:color w:val="000000" w:themeColor="text1"/>
          <w:sz w:val="22"/>
          <w:szCs w:val="22"/>
          <w:rPrChange w:id="308" w:author="Hill, Erin" w:date="2021-09-21T10:41:00Z">
            <w:rPr>
              <w:rFonts w:ascii="Times New Roman" w:hAnsi="Times New Roman" w:cs="Times New Roman"/>
              <w:color w:val="FFFF00"/>
              <w:sz w:val="22"/>
              <w:szCs w:val="22"/>
            </w:rPr>
          </w:rPrChange>
        </w:rPr>
        <w:t xml:space="preserve"> developing health community programs, including dog rab</w:t>
      </w:r>
      <w:r w:rsidR="009D58AD" w:rsidRPr="00E83913">
        <w:rPr>
          <w:rFonts w:ascii="Times New Roman" w:hAnsi="Times New Roman" w:cs="Times New Roman"/>
          <w:color w:val="000000" w:themeColor="text1"/>
          <w:sz w:val="22"/>
          <w:szCs w:val="22"/>
          <w:rPrChange w:id="309" w:author="Hill, Erin" w:date="2021-09-21T10:41:00Z">
            <w:rPr>
              <w:rFonts w:ascii="Times New Roman" w:hAnsi="Times New Roman" w:cs="Times New Roman"/>
              <w:color w:val="FFFF00"/>
              <w:sz w:val="22"/>
              <w:szCs w:val="22"/>
            </w:rPr>
          </w:rPrChange>
        </w:rPr>
        <w:t>ies</w:t>
      </w:r>
      <w:r w:rsidRPr="00E83913">
        <w:rPr>
          <w:rFonts w:ascii="Times New Roman" w:hAnsi="Times New Roman" w:cs="Times New Roman"/>
          <w:color w:val="000000" w:themeColor="text1"/>
          <w:sz w:val="22"/>
          <w:szCs w:val="22"/>
          <w:rPrChange w:id="310" w:author="Hill, Erin" w:date="2021-09-21T10:41:00Z">
            <w:rPr>
              <w:rFonts w:ascii="Times New Roman" w:hAnsi="Times New Roman" w:cs="Times New Roman"/>
              <w:color w:val="FFFF00"/>
              <w:sz w:val="22"/>
              <w:szCs w:val="22"/>
            </w:rPr>
          </w:rPrChange>
        </w:rPr>
        <w:t xml:space="preserve"> vaccination. </w:t>
      </w:r>
      <w:r w:rsidR="00D05259" w:rsidRPr="00E83913">
        <w:rPr>
          <w:rFonts w:ascii="Times New Roman" w:hAnsi="Times New Roman" w:cs="Times New Roman"/>
          <w:color w:val="000000" w:themeColor="text1"/>
          <w:sz w:val="22"/>
          <w:szCs w:val="22"/>
          <w:rPrChange w:id="311" w:author="Hill, Erin" w:date="2021-09-21T10:41:00Z">
            <w:rPr>
              <w:rFonts w:ascii="Times New Roman" w:hAnsi="Times New Roman" w:cs="Times New Roman"/>
              <w:color w:val="FFFF00"/>
              <w:sz w:val="22"/>
              <w:szCs w:val="22"/>
            </w:rPr>
          </w:rPrChange>
        </w:rPr>
        <w:t>There is always</w:t>
      </w:r>
      <w:r w:rsidRPr="00E83913">
        <w:rPr>
          <w:rFonts w:ascii="Times New Roman" w:hAnsi="Times New Roman" w:cs="Times New Roman"/>
          <w:color w:val="000000" w:themeColor="text1"/>
          <w:sz w:val="22"/>
          <w:szCs w:val="22"/>
          <w:rPrChange w:id="312" w:author="Hill, Erin" w:date="2021-09-21T10:41:00Z">
            <w:rPr>
              <w:rFonts w:ascii="Times New Roman" w:hAnsi="Times New Roman" w:cs="Times New Roman"/>
              <w:color w:val="FFFF00"/>
              <w:sz w:val="22"/>
              <w:szCs w:val="22"/>
            </w:rPr>
          </w:rPrChange>
        </w:rPr>
        <w:t xml:space="preserve"> </w:t>
      </w:r>
      <w:ins w:id="313" w:author="Yancey, Gaynor" w:date="2021-09-06T12:51:00Z">
        <w:r w:rsidR="006D3064" w:rsidRPr="00E83913">
          <w:rPr>
            <w:rFonts w:ascii="Times New Roman" w:hAnsi="Times New Roman" w:cs="Times New Roman"/>
            <w:color w:val="000000" w:themeColor="text1"/>
            <w:sz w:val="22"/>
            <w:szCs w:val="22"/>
            <w:rPrChange w:id="314" w:author="Hill, Erin" w:date="2021-09-21T10:41:00Z">
              <w:rPr>
                <w:rFonts w:ascii="Times New Roman" w:hAnsi="Times New Roman" w:cs="Times New Roman"/>
                <w:color w:val="FFFF00"/>
                <w:sz w:val="22"/>
                <w:szCs w:val="22"/>
              </w:rPr>
            </w:rPrChange>
          </w:rPr>
          <w:t xml:space="preserve">a </w:t>
        </w:r>
      </w:ins>
      <w:r w:rsidRPr="00E83913">
        <w:rPr>
          <w:rFonts w:ascii="Times New Roman" w:hAnsi="Times New Roman" w:cs="Times New Roman"/>
          <w:color w:val="000000" w:themeColor="text1"/>
          <w:sz w:val="22"/>
          <w:szCs w:val="22"/>
          <w:rPrChange w:id="315" w:author="Hill, Erin" w:date="2021-09-21T10:41:00Z">
            <w:rPr>
              <w:rFonts w:ascii="Times New Roman" w:hAnsi="Times New Roman" w:cs="Times New Roman"/>
              <w:color w:val="FFFF00"/>
              <w:sz w:val="22"/>
              <w:szCs w:val="22"/>
            </w:rPr>
          </w:rPrChange>
        </w:rPr>
        <w:t xml:space="preserve">lack of </w:t>
      </w:r>
      <w:r w:rsidR="00D05259" w:rsidRPr="00E83913">
        <w:rPr>
          <w:rFonts w:ascii="Times New Roman" w:hAnsi="Times New Roman" w:cs="Times New Roman"/>
          <w:color w:val="000000" w:themeColor="text1"/>
          <w:sz w:val="22"/>
          <w:szCs w:val="22"/>
          <w:rPrChange w:id="316" w:author="Hill, Erin" w:date="2021-09-21T10:41:00Z">
            <w:rPr>
              <w:rFonts w:ascii="Times New Roman" w:hAnsi="Times New Roman" w:cs="Times New Roman"/>
              <w:color w:val="FFFF00"/>
              <w:sz w:val="22"/>
              <w:szCs w:val="22"/>
            </w:rPr>
          </w:rPrChange>
        </w:rPr>
        <w:t xml:space="preserve">medical </w:t>
      </w:r>
      <w:r w:rsidRPr="00E83913">
        <w:rPr>
          <w:rFonts w:ascii="Times New Roman" w:hAnsi="Times New Roman" w:cs="Times New Roman"/>
          <w:color w:val="000000" w:themeColor="text1"/>
          <w:sz w:val="22"/>
          <w:szCs w:val="22"/>
          <w:rPrChange w:id="317" w:author="Hill, Erin" w:date="2021-09-21T10:41:00Z">
            <w:rPr>
              <w:rFonts w:ascii="Times New Roman" w:hAnsi="Times New Roman" w:cs="Times New Roman"/>
              <w:color w:val="FFFF00"/>
              <w:sz w:val="22"/>
              <w:szCs w:val="22"/>
            </w:rPr>
          </w:rPrChange>
        </w:rPr>
        <w:t>personnel</w:t>
      </w:r>
      <w:r w:rsidR="00D05259" w:rsidRPr="00E83913">
        <w:rPr>
          <w:rFonts w:ascii="Times New Roman" w:hAnsi="Times New Roman" w:cs="Times New Roman"/>
          <w:color w:val="000000" w:themeColor="text1"/>
          <w:sz w:val="22"/>
          <w:szCs w:val="22"/>
          <w:rPrChange w:id="318" w:author="Hill, Erin" w:date="2021-09-21T10:41:00Z">
            <w:rPr>
              <w:rFonts w:ascii="Times New Roman" w:hAnsi="Times New Roman" w:cs="Times New Roman"/>
              <w:color w:val="FFFF00"/>
              <w:sz w:val="22"/>
              <w:szCs w:val="22"/>
            </w:rPr>
          </w:rPrChange>
        </w:rPr>
        <w:t xml:space="preserve">, so </w:t>
      </w:r>
      <w:r w:rsidRPr="00E83913">
        <w:rPr>
          <w:rFonts w:ascii="Times New Roman" w:hAnsi="Times New Roman" w:cs="Times New Roman"/>
          <w:color w:val="000000" w:themeColor="text1"/>
          <w:sz w:val="22"/>
          <w:szCs w:val="22"/>
          <w:rPrChange w:id="319" w:author="Hill, Erin" w:date="2021-09-21T10:41:00Z">
            <w:rPr>
              <w:rFonts w:ascii="Times New Roman" w:hAnsi="Times New Roman" w:cs="Times New Roman"/>
              <w:color w:val="FFFF00"/>
              <w:sz w:val="22"/>
              <w:szCs w:val="22"/>
            </w:rPr>
          </w:rPrChange>
        </w:rPr>
        <w:t xml:space="preserve">a group of </w:t>
      </w:r>
      <w:r w:rsidR="00D05259" w:rsidRPr="00E83913">
        <w:rPr>
          <w:rFonts w:ascii="Times New Roman" w:hAnsi="Times New Roman" w:cs="Times New Roman"/>
          <w:color w:val="000000" w:themeColor="text1"/>
          <w:sz w:val="22"/>
          <w:szCs w:val="22"/>
          <w:rPrChange w:id="320" w:author="Hill, Erin" w:date="2021-09-21T10:41:00Z">
            <w:rPr>
              <w:rFonts w:ascii="Times New Roman" w:hAnsi="Times New Roman" w:cs="Times New Roman"/>
              <w:color w:val="FFFF00"/>
              <w:sz w:val="22"/>
              <w:szCs w:val="22"/>
            </w:rPr>
          </w:rPrChange>
        </w:rPr>
        <w:t xml:space="preserve">90 </w:t>
      </w:r>
      <w:r w:rsidRPr="00E83913">
        <w:rPr>
          <w:rFonts w:ascii="Times New Roman" w:hAnsi="Times New Roman" w:cs="Times New Roman"/>
          <w:color w:val="000000" w:themeColor="text1"/>
          <w:sz w:val="22"/>
          <w:szCs w:val="22"/>
          <w:rPrChange w:id="321" w:author="Hill, Erin" w:date="2021-09-21T10:41:00Z">
            <w:rPr>
              <w:rFonts w:ascii="Times New Roman" w:hAnsi="Times New Roman" w:cs="Times New Roman"/>
              <w:color w:val="FFFF00"/>
              <w:sz w:val="22"/>
              <w:szCs w:val="22"/>
            </w:rPr>
          </w:rPrChange>
        </w:rPr>
        <w:t xml:space="preserve">teenagers </w:t>
      </w:r>
      <w:r w:rsidR="00D05259" w:rsidRPr="00E83913">
        <w:rPr>
          <w:rFonts w:ascii="Times New Roman" w:hAnsi="Times New Roman" w:cs="Times New Roman"/>
          <w:color w:val="000000" w:themeColor="text1"/>
          <w:sz w:val="22"/>
          <w:szCs w:val="22"/>
          <w:rPrChange w:id="322" w:author="Hill, Erin" w:date="2021-09-21T10:41:00Z">
            <w:rPr>
              <w:rFonts w:ascii="Times New Roman" w:hAnsi="Times New Roman" w:cs="Times New Roman"/>
              <w:color w:val="FFFF00"/>
              <w:sz w:val="22"/>
              <w:szCs w:val="22"/>
            </w:rPr>
          </w:rPrChange>
        </w:rPr>
        <w:t xml:space="preserve">were </w:t>
      </w:r>
      <w:r w:rsidRPr="00E83913">
        <w:rPr>
          <w:rFonts w:ascii="Times New Roman" w:hAnsi="Times New Roman" w:cs="Times New Roman"/>
          <w:color w:val="000000" w:themeColor="text1"/>
          <w:sz w:val="22"/>
          <w:szCs w:val="22"/>
          <w:rPrChange w:id="323" w:author="Hill, Erin" w:date="2021-09-21T10:41:00Z">
            <w:rPr>
              <w:rFonts w:ascii="Times New Roman" w:hAnsi="Times New Roman" w:cs="Times New Roman"/>
              <w:color w:val="FFFF00"/>
              <w:sz w:val="22"/>
              <w:szCs w:val="22"/>
            </w:rPr>
          </w:rPrChange>
        </w:rPr>
        <w:t xml:space="preserve">trained for </w:t>
      </w:r>
      <w:r w:rsidR="00D05259" w:rsidRPr="00E83913">
        <w:rPr>
          <w:rFonts w:ascii="Times New Roman" w:hAnsi="Times New Roman" w:cs="Times New Roman"/>
          <w:color w:val="000000" w:themeColor="text1"/>
          <w:sz w:val="22"/>
          <w:szCs w:val="22"/>
          <w:rPrChange w:id="324" w:author="Hill, Erin" w:date="2021-09-21T10:41:00Z">
            <w:rPr>
              <w:rFonts w:ascii="Times New Roman" w:hAnsi="Times New Roman" w:cs="Times New Roman"/>
              <w:color w:val="FFFF00"/>
              <w:sz w:val="22"/>
              <w:szCs w:val="22"/>
            </w:rPr>
          </w:rPrChange>
        </w:rPr>
        <w:t>20 minutes—in total—by a nurse. We were practicing</w:t>
      </w:r>
      <w:ins w:id="325" w:author="Hill, Erin" w:date="2021-09-21T11:09:00Z">
        <w:r w:rsidR="002B1B0F">
          <w:rPr>
            <w:rFonts w:ascii="Times New Roman" w:hAnsi="Times New Roman" w:cs="Times New Roman"/>
            <w:color w:val="000000" w:themeColor="text1"/>
            <w:sz w:val="22"/>
            <w:szCs w:val="22"/>
          </w:rPr>
          <w:t xml:space="preserve"> giving vaccines</w:t>
        </w:r>
      </w:ins>
      <w:r w:rsidR="00D05259" w:rsidRPr="00E83913">
        <w:rPr>
          <w:rFonts w:ascii="Times New Roman" w:hAnsi="Times New Roman" w:cs="Times New Roman"/>
          <w:color w:val="000000" w:themeColor="text1"/>
          <w:sz w:val="22"/>
          <w:szCs w:val="22"/>
          <w:rPrChange w:id="326" w:author="Hill, Erin" w:date="2021-09-21T10:41:00Z">
            <w:rPr>
              <w:rFonts w:ascii="Times New Roman" w:hAnsi="Times New Roman" w:cs="Times New Roman"/>
              <w:color w:val="FFFF00"/>
              <w:sz w:val="22"/>
              <w:szCs w:val="22"/>
            </w:rPr>
          </w:rPrChange>
        </w:rPr>
        <w:t xml:space="preserve"> using an empty syringe and an orange</w:t>
      </w:r>
      <w:del w:id="327" w:author="Hill, Erin" w:date="2021-09-21T11:09:00Z">
        <w:r w:rsidR="00D05259" w:rsidRPr="00E83913" w:rsidDel="002B1B0F">
          <w:rPr>
            <w:rFonts w:ascii="Times New Roman" w:hAnsi="Times New Roman" w:cs="Times New Roman"/>
            <w:color w:val="000000" w:themeColor="text1"/>
            <w:sz w:val="22"/>
            <w:szCs w:val="22"/>
            <w:rPrChange w:id="328" w:author="Hill, Erin" w:date="2021-09-21T10:41:00Z">
              <w:rPr>
                <w:rFonts w:ascii="Times New Roman" w:hAnsi="Times New Roman" w:cs="Times New Roman"/>
                <w:color w:val="FFFF00"/>
                <w:sz w:val="22"/>
                <w:szCs w:val="22"/>
              </w:rPr>
            </w:rPrChange>
          </w:rPr>
          <w:delText xml:space="preserve"> that each one of us was supposed to bring</w:delText>
        </w:r>
      </w:del>
      <w:r w:rsidR="00D05259" w:rsidRPr="00E83913">
        <w:rPr>
          <w:rFonts w:ascii="Times New Roman" w:hAnsi="Times New Roman" w:cs="Times New Roman"/>
          <w:color w:val="000000" w:themeColor="text1"/>
          <w:sz w:val="22"/>
          <w:szCs w:val="22"/>
          <w:rPrChange w:id="329" w:author="Hill, Erin" w:date="2021-09-21T10:41:00Z">
            <w:rPr>
              <w:rFonts w:ascii="Times New Roman" w:hAnsi="Times New Roman" w:cs="Times New Roman"/>
              <w:color w:val="FFFF00"/>
              <w:sz w:val="22"/>
              <w:szCs w:val="22"/>
            </w:rPr>
          </w:rPrChange>
        </w:rPr>
        <w:t>. Even assuming the best intentions,</w:t>
      </w:r>
      <w:r w:rsidR="009D58AD" w:rsidRPr="00E83913">
        <w:rPr>
          <w:rFonts w:ascii="Times New Roman" w:hAnsi="Times New Roman" w:cs="Times New Roman"/>
          <w:color w:val="000000" w:themeColor="text1"/>
          <w:sz w:val="22"/>
          <w:szCs w:val="22"/>
          <w:rPrChange w:id="330" w:author="Hill, Erin" w:date="2021-09-21T10:41:00Z">
            <w:rPr>
              <w:rFonts w:ascii="Times New Roman" w:hAnsi="Times New Roman" w:cs="Times New Roman"/>
              <w:color w:val="FFFF00"/>
              <w:sz w:val="22"/>
              <w:szCs w:val="22"/>
            </w:rPr>
          </w:rPrChange>
        </w:rPr>
        <w:t xml:space="preserve"> the needle ended in the wrong place more than once.</w:t>
      </w:r>
      <w:r w:rsidR="00D05259" w:rsidRPr="00E83913">
        <w:rPr>
          <w:rFonts w:ascii="Times New Roman" w:hAnsi="Times New Roman" w:cs="Times New Roman"/>
          <w:color w:val="000000" w:themeColor="text1"/>
          <w:sz w:val="22"/>
          <w:szCs w:val="22"/>
          <w:rPrChange w:id="331" w:author="Hill, Erin" w:date="2021-09-21T10:41:00Z">
            <w:rPr>
              <w:rFonts w:ascii="Times New Roman" w:hAnsi="Times New Roman" w:cs="Times New Roman"/>
              <w:color w:val="FFFF00"/>
              <w:sz w:val="22"/>
              <w:szCs w:val="22"/>
            </w:rPr>
          </w:rPrChange>
        </w:rPr>
        <w:t xml:space="preserve"> </w:t>
      </w:r>
      <w:r w:rsidR="009D58AD" w:rsidRPr="00E83913">
        <w:rPr>
          <w:rFonts w:ascii="Times New Roman" w:hAnsi="Times New Roman" w:cs="Times New Roman"/>
          <w:color w:val="000000" w:themeColor="text1"/>
          <w:sz w:val="22"/>
          <w:szCs w:val="22"/>
          <w:rPrChange w:id="332" w:author="Hill, Erin" w:date="2021-09-21T10:41:00Z">
            <w:rPr>
              <w:rFonts w:ascii="Times New Roman" w:hAnsi="Times New Roman" w:cs="Times New Roman"/>
              <w:color w:val="FFFF00"/>
              <w:sz w:val="22"/>
              <w:szCs w:val="22"/>
            </w:rPr>
          </w:rPrChange>
        </w:rPr>
        <w:t xml:space="preserve">The result helped to prevent rabies, but </w:t>
      </w:r>
      <w:del w:id="333" w:author="Hill, Erin" w:date="2021-09-21T11:09:00Z">
        <w:r w:rsidR="009D58AD" w:rsidRPr="00E83913" w:rsidDel="002B1B0F">
          <w:rPr>
            <w:rFonts w:ascii="Times New Roman" w:hAnsi="Times New Roman" w:cs="Times New Roman"/>
            <w:color w:val="000000" w:themeColor="text1"/>
            <w:sz w:val="22"/>
            <w:szCs w:val="22"/>
            <w:rPrChange w:id="334" w:author="Hill, Erin" w:date="2021-09-21T10:41:00Z">
              <w:rPr>
                <w:rFonts w:ascii="Times New Roman" w:hAnsi="Times New Roman" w:cs="Times New Roman"/>
                <w:color w:val="FFFF00"/>
                <w:sz w:val="22"/>
                <w:szCs w:val="22"/>
              </w:rPr>
            </w:rPrChange>
          </w:rPr>
          <w:delText>besides, y</w:delText>
        </w:r>
        <w:r w:rsidR="00D05259" w:rsidRPr="00E83913" w:rsidDel="002B1B0F">
          <w:rPr>
            <w:rFonts w:ascii="Times New Roman" w:hAnsi="Times New Roman" w:cs="Times New Roman"/>
            <w:color w:val="000000" w:themeColor="text1"/>
            <w:sz w:val="22"/>
            <w:szCs w:val="22"/>
            <w:rPrChange w:id="335" w:author="Hill, Erin" w:date="2021-09-21T10:41:00Z">
              <w:rPr>
                <w:rFonts w:ascii="Times New Roman" w:hAnsi="Times New Roman" w:cs="Times New Roman"/>
                <w:color w:val="FFFF00"/>
                <w:sz w:val="22"/>
                <w:szCs w:val="22"/>
              </w:rPr>
            </w:rPrChange>
          </w:rPr>
          <w:delText>ou</w:delText>
        </w:r>
      </w:del>
      <w:ins w:id="336" w:author="Hill, Erin" w:date="2021-09-21T11:09:00Z">
        <w:r w:rsidR="002B1B0F">
          <w:rPr>
            <w:rFonts w:ascii="Times New Roman" w:hAnsi="Times New Roman" w:cs="Times New Roman"/>
            <w:color w:val="000000" w:themeColor="text1"/>
            <w:sz w:val="22"/>
            <w:szCs w:val="22"/>
          </w:rPr>
          <w:t>as you</w:t>
        </w:r>
      </w:ins>
      <w:r w:rsidR="00D05259" w:rsidRPr="00E83913">
        <w:rPr>
          <w:rFonts w:ascii="Times New Roman" w:hAnsi="Times New Roman" w:cs="Times New Roman"/>
          <w:color w:val="000000" w:themeColor="text1"/>
          <w:sz w:val="22"/>
          <w:szCs w:val="22"/>
          <w:rPrChange w:id="337" w:author="Hill, Erin" w:date="2021-09-21T10:41:00Z">
            <w:rPr>
              <w:rFonts w:ascii="Times New Roman" w:hAnsi="Times New Roman" w:cs="Times New Roman"/>
              <w:color w:val="FFFF00"/>
              <w:sz w:val="22"/>
              <w:szCs w:val="22"/>
            </w:rPr>
          </w:rPrChange>
        </w:rPr>
        <w:t xml:space="preserve"> can imagine</w:t>
      </w:r>
      <w:ins w:id="338" w:author="Hill, Erin" w:date="2021-09-21T11:09:00Z">
        <w:r w:rsidR="002B1B0F">
          <w:rPr>
            <w:rFonts w:ascii="Times New Roman" w:hAnsi="Times New Roman" w:cs="Times New Roman"/>
            <w:color w:val="000000" w:themeColor="text1"/>
            <w:sz w:val="22"/>
            <w:szCs w:val="22"/>
          </w:rPr>
          <w:t>,</w:t>
        </w:r>
      </w:ins>
      <w:r w:rsidR="00D05259" w:rsidRPr="00E83913">
        <w:rPr>
          <w:rFonts w:ascii="Times New Roman" w:hAnsi="Times New Roman" w:cs="Times New Roman"/>
          <w:color w:val="000000" w:themeColor="text1"/>
          <w:sz w:val="22"/>
          <w:szCs w:val="22"/>
          <w:rPrChange w:id="339" w:author="Hill, Erin" w:date="2021-09-21T10:41:00Z">
            <w:rPr>
              <w:rFonts w:ascii="Times New Roman" w:hAnsi="Times New Roman" w:cs="Times New Roman"/>
              <w:color w:val="FFFF00"/>
              <w:sz w:val="22"/>
              <w:szCs w:val="22"/>
            </w:rPr>
          </w:rPrChange>
        </w:rPr>
        <w:t xml:space="preserve"> </w:t>
      </w:r>
      <w:del w:id="340" w:author="Hill, Erin" w:date="2021-09-21T11:09:00Z">
        <w:r w:rsidR="00D05259" w:rsidRPr="00E83913" w:rsidDel="002B1B0F">
          <w:rPr>
            <w:rFonts w:ascii="Times New Roman" w:hAnsi="Times New Roman" w:cs="Times New Roman"/>
            <w:color w:val="000000" w:themeColor="text1"/>
            <w:sz w:val="22"/>
            <w:szCs w:val="22"/>
            <w:rPrChange w:id="341" w:author="Hill, Erin" w:date="2021-09-21T10:41:00Z">
              <w:rPr>
                <w:rFonts w:ascii="Times New Roman" w:hAnsi="Times New Roman" w:cs="Times New Roman"/>
                <w:color w:val="FFFF00"/>
                <w:sz w:val="22"/>
                <w:szCs w:val="22"/>
              </w:rPr>
            </w:rPrChange>
          </w:rPr>
          <w:delText xml:space="preserve">that the week after the vaccination campaign, </w:delText>
        </w:r>
      </w:del>
      <w:r w:rsidR="00D05259" w:rsidRPr="00E83913">
        <w:rPr>
          <w:rFonts w:ascii="Times New Roman" w:hAnsi="Times New Roman" w:cs="Times New Roman"/>
          <w:color w:val="000000" w:themeColor="text1"/>
          <w:sz w:val="22"/>
          <w:szCs w:val="22"/>
          <w:rPrChange w:id="342" w:author="Hill, Erin" w:date="2021-09-21T10:41:00Z">
            <w:rPr>
              <w:rFonts w:ascii="Times New Roman" w:hAnsi="Times New Roman" w:cs="Times New Roman"/>
              <w:color w:val="FFFF00"/>
              <w:sz w:val="22"/>
              <w:szCs w:val="22"/>
            </w:rPr>
          </w:rPrChange>
        </w:rPr>
        <w:t xml:space="preserve">there were some dogs unable to properly walk after having been “helped” by </w:t>
      </w:r>
      <w:r w:rsidRPr="00E83913">
        <w:rPr>
          <w:rFonts w:ascii="Times New Roman" w:hAnsi="Times New Roman" w:cs="Times New Roman"/>
          <w:color w:val="000000" w:themeColor="text1"/>
          <w:sz w:val="22"/>
          <w:szCs w:val="22"/>
          <w:rPrChange w:id="343" w:author="Hill, Erin" w:date="2021-09-21T10:41:00Z">
            <w:rPr>
              <w:rFonts w:ascii="Times New Roman" w:hAnsi="Times New Roman" w:cs="Times New Roman"/>
              <w:color w:val="FFFF00"/>
              <w:sz w:val="22"/>
              <w:szCs w:val="22"/>
            </w:rPr>
          </w:rPrChange>
        </w:rPr>
        <w:t>our group</w:t>
      </w:r>
      <w:r w:rsidR="009D58AD" w:rsidRPr="00E83913">
        <w:rPr>
          <w:rFonts w:ascii="Times New Roman" w:hAnsi="Times New Roman" w:cs="Times New Roman"/>
          <w:color w:val="000000" w:themeColor="text1"/>
          <w:sz w:val="22"/>
          <w:szCs w:val="22"/>
          <w:rPrChange w:id="344" w:author="Hill, Erin" w:date="2021-09-21T10:41:00Z">
            <w:rPr>
              <w:rFonts w:ascii="Times New Roman" w:hAnsi="Times New Roman" w:cs="Times New Roman"/>
              <w:color w:val="FFFF00"/>
              <w:sz w:val="22"/>
              <w:szCs w:val="22"/>
            </w:rPr>
          </w:rPrChange>
        </w:rPr>
        <w:t>. It was better than nothing, but it was not good enough.</w:t>
      </w:r>
    </w:p>
    <w:p w14:paraId="225890B4" w14:textId="6BB44246" w:rsidR="000635AF" w:rsidRPr="00E83913" w:rsidRDefault="009D58AD" w:rsidP="000635AF">
      <w:pPr>
        <w:ind w:firstLine="720"/>
        <w:rPr>
          <w:rFonts w:ascii="Times New Roman" w:hAnsi="Times New Roman" w:cs="Times New Roman"/>
          <w:color w:val="000000" w:themeColor="text1"/>
          <w:sz w:val="22"/>
          <w:szCs w:val="22"/>
          <w:rPrChange w:id="345" w:author="Hill, Erin" w:date="2021-09-21T10:41:00Z">
            <w:rPr>
              <w:rFonts w:ascii="Times New Roman" w:hAnsi="Times New Roman" w:cs="Times New Roman"/>
              <w:color w:val="FFFF00"/>
              <w:sz w:val="22"/>
              <w:szCs w:val="22"/>
            </w:rPr>
          </w:rPrChange>
        </w:rPr>
      </w:pPr>
      <w:del w:id="346" w:author="Yancey, Gaynor" w:date="2021-09-06T12:52:00Z">
        <w:r w:rsidRPr="00E83913" w:rsidDel="006D3064">
          <w:rPr>
            <w:rFonts w:ascii="Times New Roman" w:hAnsi="Times New Roman" w:cs="Times New Roman"/>
            <w:color w:val="000000" w:themeColor="text1"/>
            <w:sz w:val="22"/>
            <w:szCs w:val="22"/>
            <w:rPrChange w:id="347" w:author="Hill, Erin" w:date="2021-09-21T10:41:00Z">
              <w:rPr>
                <w:rFonts w:ascii="Times New Roman" w:hAnsi="Times New Roman" w:cs="Times New Roman"/>
                <w:color w:val="FFFF00"/>
                <w:sz w:val="22"/>
                <w:szCs w:val="22"/>
              </w:rPr>
            </w:rPrChange>
          </w:rPr>
          <w:delText>It happens s</w:delText>
        </w:r>
      </w:del>
      <w:ins w:id="348" w:author="Yancey, Gaynor" w:date="2021-09-06T12:52:00Z">
        <w:r w:rsidR="006D3064" w:rsidRPr="00E83913">
          <w:rPr>
            <w:rFonts w:ascii="Times New Roman" w:hAnsi="Times New Roman" w:cs="Times New Roman"/>
            <w:color w:val="000000" w:themeColor="text1"/>
            <w:sz w:val="22"/>
            <w:szCs w:val="22"/>
            <w:rPrChange w:id="349" w:author="Hill, Erin" w:date="2021-09-21T10:41:00Z">
              <w:rPr>
                <w:rFonts w:ascii="Times New Roman" w:hAnsi="Times New Roman" w:cs="Times New Roman"/>
                <w:color w:val="FFFF00"/>
                <w:sz w:val="22"/>
                <w:szCs w:val="22"/>
              </w:rPr>
            </w:rPrChange>
          </w:rPr>
          <w:t>S</w:t>
        </w:r>
      </w:ins>
      <w:r w:rsidRPr="00E83913">
        <w:rPr>
          <w:rFonts w:ascii="Times New Roman" w:hAnsi="Times New Roman" w:cs="Times New Roman"/>
          <w:color w:val="000000" w:themeColor="text1"/>
          <w:sz w:val="22"/>
          <w:szCs w:val="22"/>
          <w:rPrChange w:id="350" w:author="Hill, Erin" w:date="2021-09-21T10:41:00Z">
            <w:rPr>
              <w:rFonts w:ascii="Times New Roman" w:hAnsi="Times New Roman" w:cs="Times New Roman"/>
              <w:color w:val="FFFF00"/>
              <w:sz w:val="22"/>
              <w:szCs w:val="22"/>
            </w:rPr>
          </w:rPrChange>
        </w:rPr>
        <w:t xml:space="preserve">omething similar </w:t>
      </w:r>
      <w:ins w:id="351" w:author="Yancey, Gaynor" w:date="2021-09-06T12:52:00Z">
        <w:r w:rsidR="006D3064" w:rsidRPr="00E83913">
          <w:rPr>
            <w:rFonts w:ascii="Times New Roman" w:hAnsi="Times New Roman" w:cs="Times New Roman"/>
            <w:color w:val="000000" w:themeColor="text1"/>
            <w:sz w:val="22"/>
            <w:szCs w:val="22"/>
            <w:rPrChange w:id="352" w:author="Hill, Erin" w:date="2021-09-21T10:41:00Z">
              <w:rPr>
                <w:rFonts w:ascii="Times New Roman" w:hAnsi="Times New Roman" w:cs="Times New Roman"/>
                <w:color w:val="FFFF00"/>
                <w:sz w:val="22"/>
                <w:szCs w:val="22"/>
              </w:rPr>
            </w:rPrChange>
          </w:rPr>
          <w:t xml:space="preserve">occurs </w:t>
        </w:r>
      </w:ins>
      <w:r w:rsidRPr="00E83913">
        <w:rPr>
          <w:rFonts w:ascii="Times New Roman" w:hAnsi="Times New Roman" w:cs="Times New Roman"/>
          <w:color w:val="000000" w:themeColor="text1"/>
          <w:sz w:val="22"/>
          <w:szCs w:val="22"/>
          <w:rPrChange w:id="353" w:author="Hill, Erin" w:date="2021-09-21T10:41:00Z">
            <w:rPr>
              <w:rFonts w:ascii="Times New Roman" w:hAnsi="Times New Roman" w:cs="Times New Roman"/>
              <w:color w:val="FFFF00"/>
              <w:sz w:val="22"/>
              <w:szCs w:val="22"/>
            </w:rPr>
          </w:rPrChange>
        </w:rPr>
        <w:t xml:space="preserve">in some U.S. </w:t>
      </w:r>
      <w:r w:rsidR="00DE76EC" w:rsidRPr="00E83913">
        <w:rPr>
          <w:rFonts w:ascii="Times New Roman" w:hAnsi="Times New Roman" w:cs="Times New Roman"/>
          <w:color w:val="000000" w:themeColor="text1"/>
          <w:sz w:val="22"/>
          <w:szCs w:val="22"/>
          <w:rPrChange w:id="354" w:author="Hill, Erin" w:date="2021-09-21T10:41:00Z">
            <w:rPr>
              <w:rFonts w:ascii="Times New Roman" w:hAnsi="Times New Roman" w:cs="Times New Roman"/>
              <w:color w:val="FFFF00"/>
              <w:sz w:val="22"/>
              <w:szCs w:val="22"/>
            </w:rPr>
          </w:rPrChange>
        </w:rPr>
        <w:t xml:space="preserve">born </w:t>
      </w:r>
      <w:r w:rsidRPr="00E83913">
        <w:rPr>
          <w:rFonts w:ascii="Times New Roman" w:hAnsi="Times New Roman" w:cs="Times New Roman"/>
          <w:color w:val="000000" w:themeColor="text1"/>
          <w:sz w:val="22"/>
          <w:szCs w:val="22"/>
          <w:rPrChange w:id="355" w:author="Hill, Erin" w:date="2021-09-21T10:41:00Z">
            <w:rPr>
              <w:rFonts w:ascii="Times New Roman" w:hAnsi="Times New Roman" w:cs="Times New Roman"/>
              <w:color w:val="FFFF00"/>
              <w:sz w:val="22"/>
              <w:szCs w:val="22"/>
            </w:rPr>
          </w:rPrChange>
        </w:rPr>
        <w:t>initiatives full of love and goodwill but lacking the appropriate strategy</w:t>
      </w:r>
      <w:ins w:id="356" w:author="Hill, Erin" w:date="2021-09-21T11:10:00Z">
        <w:r w:rsidR="002B1B0F">
          <w:rPr>
            <w:rFonts w:ascii="Times New Roman" w:hAnsi="Times New Roman" w:cs="Times New Roman"/>
            <w:color w:val="000000" w:themeColor="text1"/>
            <w:sz w:val="22"/>
            <w:szCs w:val="22"/>
          </w:rPr>
          <w:t xml:space="preserve"> cultural awareness</w:t>
        </w:r>
      </w:ins>
      <w:r w:rsidR="00DE76EC" w:rsidRPr="00E83913">
        <w:rPr>
          <w:rFonts w:ascii="Times New Roman" w:hAnsi="Times New Roman" w:cs="Times New Roman"/>
          <w:color w:val="000000" w:themeColor="text1"/>
          <w:sz w:val="22"/>
          <w:szCs w:val="22"/>
          <w:rPrChange w:id="357" w:author="Hill, Erin" w:date="2021-09-21T10:41:00Z">
            <w:rPr>
              <w:rFonts w:ascii="Times New Roman" w:hAnsi="Times New Roman" w:cs="Times New Roman"/>
              <w:color w:val="FFFF00"/>
              <w:sz w:val="22"/>
              <w:szCs w:val="22"/>
            </w:rPr>
          </w:rPrChange>
        </w:rPr>
        <w:t xml:space="preserve">. </w:t>
      </w:r>
      <w:r w:rsidR="00DE76EC" w:rsidRPr="00E83913">
        <w:rPr>
          <w:rFonts w:ascii="Times New Roman" w:hAnsi="Times New Roman" w:cs="Times New Roman"/>
          <w:color w:val="000000" w:themeColor="text1"/>
          <w:sz w:val="22"/>
          <w:szCs w:val="22"/>
          <w:lang w:val="en"/>
          <w:rPrChange w:id="358" w:author="Hill, Erin" w:date="2021-09-21T10:41:00Z">
            <w:rPr>
              <w:rFonts w:ascii="Times New Roman" w:hAnsi="Times New Roman" w:cs="Times New Roman"/>
              <w:color w:val="FFFF00"/>
              <w:sz w:val="22"/>
              <w:szCs w:val="22"/>
              <w:lang w:val="en"/>
            </w:rPr>
          </w:rPrChange>
        </w:rPr>
        <w:t xml:space="preserve">I have seen how amazingly easy is to turn a teaching initiative into an intellectual colonialism enterprise. Starting by language and including the neglection of local perspectives, pastoral training can become the effort of making African or Latin American pastors </w:t>
      </w:r>
      <w:r w:rsidR="00481B26" w:rsidRPr="00E83913">
        <w:rPr>
          <w:rFonts w:ascii="Times New Roman" w:hAnsi="Times New Roman" w:cs="Times New Roman"/>
          <w:color w:val="000000" w:themeColor="text1"/>
          <w:sz w:val="22"/>
          <w:szCs w:val="22"/>
          <w:lang w:val="en"/>
          <w:rPrChange w:id="359" w:author="Hill, Erin" w:date="2021-09-21T10:41:00Z">
            <w:rPr>
              <w:rFonts w:ascii="Times New Roman" w:hAnsi="Times New Roman" w:cs="Times New Roman"/>
              <w:color w:val="FFFF00"/>
              <w:sz w:val="22"/>
              <w:szCs w:val="22"/>
              <w:lang w:val="en"/>
            </w:rPr>
          </w:rPrChange>
        </w:rPr>
        <w:t>“</w:t>
      </w:r>
      <w:r w:rsidR="00481B26" w:rsidRPr="00E83913">
        <w:rPr>
          <w:rFonts w:ascii="Times New Roman" w:hAnsi="Times New Roman" w:cs="Times New Roman"/>
          <w:color w:val="000000" w:themeColor="text1"/>
          <w:sz w:val="22"/>
          <w:szCs w:val="22"/>
          <w:rPrChange w:id="360" w:author="Hill, Erin" w:date="2021-09-21T10:41:00Z">
            <w:rPr>
              <w:rFonts w:ascii="Times New Roman" w:hAnsi="Times New Roman" w:cs="Times New Roman"/>
              <w:color w:val="FFFF00"/>
              <w:sz w:val="22"/>
              <w:szCs w:val="22"/>
            </w:rPr>
          </w:rPrChange>
        </w:rPr>
        <w:t>in U.S. pastors´ image, according to U.S. pastors´ likeness.” This effort seems to forget the Deuteronomy (Dt 6:4) creed “The Lord our God, the Lord </w:t>
      </w:r>
      <w:r w:rsidR="00481B26" w:rsidRPr="00E83913">
        <w:rPr>
          <w:rFonts w:ascii="Times New Roman" w:hAnsi="Times New Roman" w:cs="Times New Roman"/>
          <w:i/>
          <w:iCs/>
          <w:color w:val="000000" w:themeColor="text1"/>
          <w:sz w:val="22"/>
          <w:szCs w:val="22"/>
          <w:rPrChange w:id="361" w:author="Hill, Erin" w:date="2021-09-21T10:41:00Z">
            <w:rPr>
              <w:rFonts w:ascii="Times New Roman" w:hAnsi="Times New Roman" w:cs="Times New Roman"/>
              <w:i/>
              <w:iCs/>
              <w:color w:val="FFFF00"/>
              <w:sz w:val="22"/>
              <w:szCs w:val="22"/>
            </w:rPr>
          </w:rPrChange>
        </w:rPr>
        <w:t>is</w:t>
      </w:r>
      <w:r w:rsidR="00481B26" w:rsidRPr="00E83913">
        <w:rPr>
          <w:rFonts w:ascii="Times New Roman" w:hAnsi="Times New Roman" w:cs="Times New Roman"/>
          <w:color w:val="000000" w:themeColor="text1"/>
          <w:sz w:val="22"/>
          <w:szCs w:val="22"/>
          <w:rPrChange w:id="362" w:author="Hill, Erin" w:date="2021-09-21T10:41:00Z">
            <w:rPr>
              <w:rFonts w:ascii="Times New Roman" w:hAnsi="Times New Roman" w:cs="Times New Roman"/>
              <w:color w:val="FFFF00"/>
              <w:sz w:val="22"/>
              <w:szCs w:val="22"/>
            </w:rPr>
          </w:rPrChange>
        </w:rPr>
        <w:t> one!” </w:t>
      </w:r>
      <w:r w:rsidR="00481B26" w:rsidRPr="00E83913">
        <w:rPr>
          <w:rFonts w:ascii="Times New Roman" w:hAnsi="Times New Roman" w:cs="Times New Roman"/>
          <w:color w:val="000000" w:themeColor="text1"/>
          <w:sz w:val="22"/>
          <w:szCs w:val="22"/>
          <w:lang w:val="en"/>
          <w:rPrChange w:id="363" w:author="Hill, Erin" w:date="2021-09-21T10:41:00Z">
            <w:rPr>
              <w:rFonts w:ascii="Times New Roman" w:hAnsi="Times New Roman" w:cs="Times New Roman"/>
              <w:color w:val="FFFF00"/>
              <w:sz w:val="22"/>
              <w:szCs w:val="22"/>
              <w:lang w:val="en"/>
            </w:rPr>
          </w:rPrChange>
        </w:rPr>
        <w:t xml:space="preserve"> On the contrary, if Northern born initiatives </w:t>
      </w:r>
      <w:r w:rsidR="000635AF" w:rsidRPr="00E83913">
        <w:rPr>
          <w:rFonts w:ascii="Times New Roman" w:hAnsi="Times New Roman" w:cs="Times New Roman"/>
          <w:color w:val="000000" w:themeColor="text1"/>
          <w:sz w:val="22"/>
          <w:szCs w:val="22"/>
          <w:lang w:val="en"/>
          <w:rPrChange w:id="364" w:author="Hill, Erin" w:date="2021-09-21T10:41:00Z">
            <w:rPr>
              <w:rFonts w:ascii="Times New Roman" w:hAnsi="Times New Roman" w:cs="Times New Roman"/>
              <w:color w:val="FFFF00"/>
              <w:sz w:val="22"/>
              <w:szCs w:val="22"/>
              <w:lang w:val="en"/>
            </w:rPr>
          </w:rPrChange>
        </w:rPr>
        <w:t>strive</w:t>
      </w:r>
      <w:r w:rsidR="00481B26" w:rsidRPr="00E83913">
        <w:rPr>
          <w:rFonts w:ascii="Times New Roman" w:hAnsi="Times New Roman" w:cs="Times New Roman"/>
          <w:color w:val="000000" w:themeColor="text1"/>
          <w:sz w:val="22"/>
          <w:szCs w:val="22"/>
          <w:lang w:val="en"/>
          <w:rPrChange w:id="365" w:author="Hill, Erin" w:date="2021-09-21T10:41:00Z">
            <w:rPr>
              <w:rFonts w:ascii="Times New Roman" w:hAnsi="Times New Roman" w:cs="Times New Roman"/>
              <w:color w:val="FFFF00"/>
              <w:sz w:val="22"/>
              <w:szCs w:val="22"/>
              <w:lang w:val="en"/>
            </w:rPr>
          </w:rPrChange>
        </w:rPr>
        <w:t xml:space="preserve"> to be</w:t>
      </w:r>
      <w:r w:rsidR="000635AF" w:rsidRPr="00E83913">
        <w:rPr>
          <w:rFonts w:ascii="Times New Roman" w:hAnsi="Times New Roman" w:cs="Times New Roman"/>
          <w:color w:val="000000" w:themeColor="text1"/>
          <w:sz w:val="22"/>
          <w:szCs w:val="22"/>
          <w:lang w:val="en"/>
          <w:rPrChange w:id="366" w:author="Hill, Erin" w:date="2021-09-21T10:41:00Z">
            <w:rPr>
              <w:rFonts w:ascii="Times New Roman" w:hAnsi="Times New Roman" w:cs="Times New Roman"/>
              <w:color w:val="FFFF00"/>
              <w:sz w:val="22"/>
              <w:szCs w:val="22"/>
              <w:lang w:val="en"/>
            </w:rPr>
          </w:rPrChange>
        </w:rPr>
        <w:t>come</w:t>
      </w:r>
      <w:r w:rsidR="00481B26" w:rsidRPr="00E83913">
        <w:rPr>
          <w:rFonts w:ascii="Times New Roman" w:hAnsi="Times New Roman" w:cs="Times New Roman"/>
          <w:color w:val="000000" w:themeColor="text1"/>
          <w:sz w:val="22"/>
          <w:szCs w:val="22"/>
          <w:lang w:val="en"/>
          <w:rPrChange w:id="367" w:author="Hill, Erin" w:date="2021-09-21T10:41:00Z">
            <w:rPr>
              <w:rFonts w:ascii="Times New Roman" w:hAnsi="Times New Roman" w:cs="Times New Roman"/>
              <w:color w:val="FFFF00"/>
              <w:sz w:val="22"/>
              <w:szCs w:val="22"/>
              <w:lang w:val="en"/>
            </w:rPr>
          </w:rPrChange>
        </w:rPr>
        <w:t xml:space="preserve"> Southern born</w:t>
      </w:r>
      <w:r w:rsidR="000635AF" w:rsidRPr="00E83913">
        <w:rPr>
          <w:rFonts w:ascii="Times New Roman" w:hAnsi="Times New Roman" w:cs="Times New Roman"/>
          <w:color w:val="000000" w:themeColor="text1"/>
          <w:sz w:val="22"/>
          <w:szCs w:val="22"/>
          <w:lang w:val="en"/>
          <w:rPrChange w:id="368" w:author="Hill, Erin" w:date="2021-09-21T10:41:00Z">
            <w:rPr>
              <w:rFonts w:ascii="Times New Roman" w:hAnsi="Times New Roman" w:cs="Times New Roman"/>
              <w:color w:val="FFFF00"/>
              <w:sz w:val="22"/>
              <w:szCs w:val="22"/>
              <w:lang w:val="en"/>
            </w:rPr>
          </w:rPrChange>
        </w:rPr>
        <w:t>, learning from</w:t>
      </w:r>
      <w:ins w:id="369" w:author="Yancey, Gaynor" w:date="2021-09-06T12:53:00Z">
        <w:r w:rsidR="006D3064" w:rsidRPr="00E83913">
          <w:rPr>
            <w:rFonts w:ascii="Times New Roman" w:hAnsi="Times New Roman" w:cs="Times New Roman"/>
            <w:color w:val="000000" w:themeColor="text1"/>
            <w:sz w:val="22"/>
            <w:szCs w:val="22"/>
            <w:lang w:val="en"/>
            <w:rPrChange w:id="370" w:author="Hill, Erin" w:date="2021-09-21T10:41:00Z">
              <w:rPr>
                <w:rFonts w:ascii="Times New Roman" w:hAnsi="Times New Roman" w:cs="Times New Roman"/>
                <w:color w:val="FFFF00"/>
                <w:sz w:val="22"/>
                <w:szCs w:val="22"/>
                <w:lang w:val="en"/>
              </w:rPr>
            </w:rPrChange>
          </w:rPr>
          <w:t xml:space="preserve"> the</w:t>
        </w:r>
      </w:ins>
      <w:r w:rsidR="000635AF" w:rsidRPr="00E83913">
        <w:rPr>
          <w:rFonts w:ascii="Times New Roman" w:hAnsi="Times New Roman" w:cs="Times New Roman"/>
          <w:color w:val="000000" w:themeColor="text1"/>
          <w:sz w:val="22"/>
          <w:szCs w:val="22"/>
          <w:lang w:val="en"/>
          <w:rPrChange w:id="371" w:author="Hill, Erin" w:date="2021-09-21T10:41:00Z">
            <w:rPr>
              <w:rFonts w:ascii="Times New Roman" w:hAnsi="Times New Roman" w:cs="Times New Roman"/>
              <w:color w:val="FFFF00"/>
              <w:sz w:val="22"/>
              <w:szCs w:val="22"/>
              <w:lang w:val="en"/>
            </w:rPr>
          </w:rPrChange>
        </w:rPr>
        <w:t xml:space="preserve"> other</w:t>
      </w:r>
      <w:ins w:id="372" w:author="Yancey, Gaynor" w:date="2021-09-06T12:53:00Z">
        <w:r w:rsidR="006D3064" w:rsidRPr="00E83913">
          <w:rPr>
            <w:rFonts w:ascii="Times New Roman" w:hAnsi="Times New Roman" w:cs="Times New Roman"/>
            <w:color w:val="000000" w:themeColor="text1"/>
            <w:sz w:val="22"/>
            <w:szCs w:val="22"/>
            <w:lang w:val="en"/>
            <w:rPrChange w:id="373" w:author="Hill, Erin" w:date="2021-09-21T10:41:00Z">
              <w:rPr>
                <w:rFonts w:ascii="Times New Roman" w:hAnsi="Times New Roman" w:cs="Times New Roman"/>
                <w:color w:val="FFFF00"/>
                <w:sz w:val="22"/>
                <w:szCs w:val="22"/>
                <w:lang w:val="en"/>
              </w:rPr>
            </w:rPrChange>
          </w:rPr>
          <w:t>’s</w:t>
        </w:r>
      </w:ins>
      <w:r w:rsidR="000635AF" w:rsidRPr="00E83913">
        <w:rPr>
          <w:rFonts w:ascii="Times New Roman" w:hAnsi="Times New Roman" w:cs="Times New Roman"/>
          <w:color w:val="000000" w:themeColor="text1"/>
          <w:sz w:val="22"/>
          <w:szCs w:val="22"/>
          <w:lang w:val="en"/>
          <w:rPrChange w:id="374" w:author="Hill, Erin" w:date="2021-09-21T10:41:00Z">
            <w:rPr>
              <w:rFonts w:ascii="Times New Roman" w:hAnsi="Times New Roman" w:cs="Times New Roman"/>
              <w:color w:val="FFFF00"/>
              <w:sz w:val="22"/>
              <w:szCs w:val="22"/>
              <w:lang w:val="en"/>
            </w:rPr>
          </w:rPrChange>
        </w:rPr>
        <w:t xml:space="preserve"> richness, they can stop being colonialis</w:t>
      </w:r>
      <w:ins w:id="375" w:author="Yancey, Gaynor" w:date="2021-09-06T12:54:00Z">
        <w:r w:rsidR="006D3064" w:rsidRPr="00E83913">
          <w:rPr>
            <w:rFonts w:ascii="Times New Roman" w:hAnsi="Times New Roman" w:cs="Times New Roman"/>
            <w:color w:val="000000" w:themeColor="text1"/>
            <w:sz w:val="22"/>
            <w:szCs w:val="22"/>
            <w:lang w:val="en"/>
            <w:rPrChange w:id="376" w:author="Hill, Erin" w:date="2021-09-21T10:41:00Z">
              <w:rPr>
                <w:rFonts w:ascii="Times New Roman" w:hAnsi="Times New Roman" w:cs="Times New Roman"/>
                <w:color w:val="FFFF00"/>
                <w:sz w:val="22"/>
                <w:szCs w:val="22"/>
                <w:lang w:val="en"/>
              </w:rPr>
            </w:rPrChange>
          </w:rPr>
          <w:t>t</w:t>
        </w:r>
      </w:ins>
      <w:del w:id="377" w:author="Yancey, Gaynor" w:date="2021-09-06T12:54:00Z">
        <w:r w:rsidR="000635AF" w:rsidRPr="00E83913" w:rsidDel="006D3064">
          <w:rPr>
            <w:rFonts w:ascii="Times New Roman" w:hAnsi="Times New Roman" w:cs="Times New Roman"/>
            <w:color w:val="000000" w:themeColor="text1"/>
            <w:sz w:val="22"/>
            <w:szCs w:val="22"/>
            <w:lang w:val="en"/>
            <w:rPrChange w:id="378" w:author="Hill, Erin" w:date="2021-09-21T10:41:00Z">
              <w:rPr>
                <w:rFonts w:ascii="Times New Roman" w:hAnsi="Times New Roman" w:cs="Times New Roman"/>
                <w:color w:val="FFFF00"/>
                <w:sz w:val="22"/>
                <w:szCs w:val="22"/>
                <w:lang w:val="en"/>
              </w:rPr>
            </w:rPrChange>
          </w:rPr>
          <w:delText>m</w:delText>
        </w:r>
      </w:del>
      <w:r w:rsidR="000635AF" w:rsidRPr="00E83913">
        <w:rPr>
          <w:rFonts w:ascii="Times New Roman" w:hAnsi="Times New Roman" w:cs="Times New Roman"/>
          <w:color w:val="000000" w:themeColor="text1"/>
          <w:sz w:val="22"/>
          <w:szCs w:val="22"/>
          <w:lang w:val="en"/>
          <w:rPrChange w:id="379" w:author="Hill, Erin" w:date="2021-09-21T10:41:00Z">
            <w:rPr>
              <w:rFonts w:ascii="Times New Roman" w:hAnsi="Times New Roman" w:cs="Times New Roman"/>
              <w:color w:val="FFFF00"/>
              <w:sz w:val="22"/>
              <w:szCs w:val="22"/>
              <w:lang w:val="en"/>
            </w:rPr>
          </w:rPrChange>
        </w:rPr>
        <w:t xml:space="preserve"> to become dialogue, education, evangelization, etc.</w:t>
      </w:r>
      <w:del w:id="380" w:author="Hill, Erin" w:date="2021-09-21T11:07:00Z">
        <w:r w:rsidR="000635AF" w:rsidRPr="00E83913" w:rsidDel="002B1B0F">
          <w:rPr>
            <w:rFonts w:ascii="Times New Roman" w:hAnsi="Times New Roman" w:cs="Times New Roman"/>
            <w:color w:val="000000" w:themeColor="text1"/>
            <w:sz w:val="22"/>
            <w:szCs w:val="22"/>
            <w:lang w:val="en"/>
            <w:rPrChange w:id="381" w:author="Hill, Erin" w:date="2021-09-21T10:41:00Z">
              <w:rPr>
                <w:rFonts w:ascii="Times New Roman" w:hAnsi="Times New Roman" w:cs="Times New Roman"/>
                <w:color w:val="FFFF00"/>
                <w:sz w:val="22"/>
                <w:szCs w:val="22"/>
                <w:lang w:val="en"/>
              </w:rPr>
            </w:rPrChange>
          </w:rPr>
          <w:delText xml:space="preserve"> This humble dialogical disposition will also improve any in-country intervention </w:delText>
        </w:r>
        <w:r w:rsidR="00F56531" w:rsidRPr="00E83913" w:rsidDel="002B1B0F">
          <w:rPr>
            <w:rFonts w:ascii="Times New Roman" w:hAnsi="Times New Roman" w:cs="Times New Roman"/>
            <w:color w:val="000000" w:themeColor="text1"/>
            <w:sz w:val="22"/>
            <w:szCs w:val="22"/>
            <w:lang w:val="en"/>
            <w:rPrChange w:id="382" w:author="Hill, Erin" w:date="2021-09-21T10:41:00Z">
              <w:rPr>
                <w:rFonts w:ascii="Times New Roman" w:hAnsi="Times New Roman" w:cs="Times New Roman"/>
                <w:color w:val="FFFF00"/>
                <w:sz w:val="22"/>
                <w:szCs w:val="22"/>
                <w:lang w:val="en"/>
              </w:rPr>
            </w:rPrChange>
          </w:rPr>
          <w:delText>at</w:delText>
        </w:r>
        <w:r w:rsidR="000635AF" w:rsidRPr="00E83913" w:rsidDel="002B1B0F">
          <w:rPr>
            <w:rFonts w:ascii="Times New Roman" w:hAnsi="Times New Roman" w:cs="Times New Roman"/>
            <w:color w:val="000000" w:themeColor="text1"/>
            <w:sz w:val="22"/>
            <w:szCs w:val="22"/>
            <w:lang w:val="en"/>
            <w:rPrChange w:id="383" w:author="Hill, Erin" w:date="2021-09-21T10:41:00Z">
              <w:rPr>
                <w:rFonts w:ascii="Times New Roman" w:hAnsi="Times New Roman" w:cs="Times New Roman"/>
                <w:color w:val="FFFF00"/>
                <w:sz w:val="22"/>
                <w:szCs w:val="22"/>
                <w:lang w:val="en"/>
              </w:rPr>
            </w:rPrChange>
          </w:rPr>
          <w:delText xml:space="preserve"> marginalized, excluded, or discriminated environments</w:delText>
        </w:r>
      </w:del>
      <w:r w:rsidR="00F56531" w:rsidRPr="00E83913">
        <w:rPr>
          <w:rFonts w:ascii="Times New Roman" w:hAnsi="Times New Roman" w:cs="Times New Roman"/>
          <w:color w:val="000000" w:themeColor="text1"/>
          <w:sz w:val="22"/>
          <w:szCs w:val="22"/>
          <w:lang w:val="en"/>
          <w:rPrChange w:id="384" w:author="Hill, Erin" w:date="2021-09-21T10:41:00Z">
            <w:rPr>
              <w:rFonts w:ascii="Times New Roman" w:hAnsi="Times New Roman" w:cs="Times New Roman"/>
              <w:color w:val="FFFF00"/>
              <w:sz w:val="22"/>
              <w:szCs w:val="22"/>
              <w:lang w:val="en"/>
            </w:rPr>
          </w:rPrChange>
        </w:rPr>
        <w:t>.</w:t>
      </w:r>
      <w:r w:rsidR="000635AF" w:rsidRPr="00E83913">
        <w:rPr>
          <w:rFonts w:ascii="Times New Roman" w:hAnsi="Times New Roman" w:cs="Times New Roman"/>
          <w:color w:val="000000" w:themeColor="text1"/>
          <w:sz w:val="22"/>
          <w:szCs w:val="22"/>
          <w:lang w:val="en"/>
          <w:rPrChange w:id="385" w:author="Hill, Erin" w:date="2021-09-21T10:41:00Z">
            <w:rPr>
              <w:rFonts w:ascii="Times New Roman" w:hAnsi="Times New Roman" w:cs="Times New Roman"/>
              <w:color w:val="FFFF00"/>
              <w:sz w:val="22"/>
              <w:szCs w:val="22"/>
              <w:lang w:val="en"/>
            </w:rPr>
          </w:rPrChange>
        </w:rPr>
        <w:t xml:space="preserve"> Dialogue</w:t>
      </w:r>
      <w:del w:id="386" w:author="Hill, Erin" w:date="2021-09-21T10:58:00Z">
        <w:r w:rsidR="000635AF" w:rsidRPr="00E83913" w:rsidDel="00F05626">
          <w:rPr>
            <w:rFonts w:ascii="Times New Roman" w:hAnsi="Times New Roman" w:cs="Times New Roman"/>
            <w:color w:val="000000" w:themeColor="text1"/>
            <w:sz w:val="22"/>
            <w:szCs w:val="22"/>
            <w:lang w:val="en"/>
            <w:rPrChange w:id="387" w:author="Hill, Erin" w:date="2021-09-21T10:41:00Z">
              <w:rPr>
                <w:rFonts w:ascii="Times New Roman" w:hAnsi="Times New Roman" w:cs="Times New Roman"/>
                <w:color w:val="FFFF00"/>
                <w:sz w:val="22"/>
                <w:szCs w:val="22"/>
                <w:lang w:val="en"/>
              </w:rPr>
            </w:rPrChange>
          </w:rPr>
          <w:delText>,</w:delText>
        </w:r>
      </w:del>
      <w:r w:rsidR="000635AF" w:rsidRPr="00E83913">
        <w:rPr>
          <w:rFonts w:ascii="Times New Roman" w:hAnsi="Times New Roman" w:cs="Times New Roman"/>
          <w:color w:val="000000" w:themeColor="text1"/>
          <w:sz w:val="22"/>
          <w:szCs w:val="22"/>
          <w:lang w:val="en"/>
          <w:rPrChange w:id="388" w:author="Hill, Erin" w:date="2021-09-21T10:41:00Z">
            <w:rPr>
              <w:rFonts w:ascii="Times New Roman" w:hAnsi="Times New Roman" w:cs="Times New Roman"/>
              <w:color w:val="FFFF00"/>
              <w:sz w:val="22"/>
              <w:szCs w:val="22"/>
              <w:lang w:val="en"/>
            </w:rPr>
          </w:rPrChange>
        </w:rPr>
        <w:t xml:space="preserve"> itself, turns marginalized into center, excluded into included, and discriminated into an equal </w:t>
      </w:r>
      <w:r w:rsidR="00F56531" w:rsidRPr="00E83913">
        <w:rPr>
          <w:rFonts w:ascii="Times New Roman" w:hAnsi="Times New Roman" w:cs="Times New Roman"/>
          <w:color w:val="000000" w:themeColor="text1"/>
          <w:sz w:val="22"/>
          <w:szCs w:val="22"/>
          <w:lang w:val="en"/>
          <w:rPrChange w:id="389" w:author="Hill, Erin" w:date="2021-09-21T10:41:00Z">
            <w:rPr>
              <w:rFonts w:ascii="Times New Roman" w:hAnsi="Times New Roman" w:cs="Times New Roman"/>
              <w:color w:val="FFFF00"/>
              <w:sz w:val="22"/>
              <w:szCs w:val="22"/>
              <w:lang w:val="en"/>
            </w:rPr>
          </w:rPrChange>
        </w:rPr>
        <w:t>interlocutor</w:t>
      </w:r>
      <w:r w:rsidR="000635AF" w:rsidRPr="00E83913">
        <w:rPr>
          <w:rFonts w:ascii="Times New Roman" w:hAnsi="Times New Roman" w:cs="Times New Roman"/>
          <w:color w:val="000000" w:themeColor="text1"/>
          <w:sz w:val="22"/>
          <w:szCs w:val="22"/>
          <w:lang w:val="en"/>
          <w:rPrChange w:id="390" w:author="Hill, Erin" w:date="2021-09-21T10:41:00Z">
            <w:rPr>
              <w:rFonts w:ascii="Times New Roman" w:hAnsi="Times New Roman" w:cs="Times New Roman"/>
              <w:color w:val="FFFF00"/>
              <w:sz w:val="22"/>
              <w:szCs w:val="22"/>
              <w:lang w:val="en"/>
            </w:rPr>
          </w:rPrChange>
        </w:rPr>
        <w:t>.</w:t>
      </w:r>
      <w:r w:rsidR="00481B26" w:rsidRPr="00E83913">
        <w:rPr>
          <w:rFonts w:ascii="Times New Roman" w:hAnsi="Times New Roman" w:cs="Times New Roman"/>
          <w:color w:val="000000" w:themeColor="text1"/>
          <w:sz w:val="22"/>
          <w:szCs w:val="22"/>
          <w:lang w:val="en"/>
          <w:rPrChange w:id="391" w:author="Hill, Erin" w:date="2021-09-21T10:41:00Z">
            <w:rPr>
              <w:rFonts w:ascii="Times New Roman" w:hAnsi="Times New Roman" w:cs="Times New Roman"/>
              <w:color w:val="FFFF00"/>
              <w:sz w:val="22"/>
              <w:szCs w:val="22"/>
              <w:lang w:val="en"/>
            </w:rPr>
          </w:rPrChange>
        </w:rPr>
        <w:t xml:space="preserve"> </w:t>
      </w:r>
      <w:r w:rsidR="000635AF" w:rsidRPr="00E83913">
        <w:rPr>
          <w:rFonts w:ascii="Times New Roman" w:hAnsi="Times New Roman" w:cs="Times New Roman"/>
          <w:color w:val="000000" w:themeColor="text1"/>
          <w:sz w:val="22"/>
          <w:szCs w:val="22"/>
          <w:lang w:val="en"/>
          <w:rPrChange w:id="392" w:author="Hill, Erin" w:date="2021-09-21T10:41:00Z">
            <w:rPr>
              <w:rFonts w:ascii="Times New Roman" w:hAnsi="Times New Roman" w:cs="Times New Roman"/>
              <w:color w:val="FFFF00"/>
              <w:sz w:val="22"/>
              <w:szCs w:val="22"/>
              <w:lang w:val="en"/>
            </w:rPr>
          </w:rPrChange>
        </w:rPr>
        <w:t xml:space="preserve">This is necessary, but </w:t>
      </w:r>
      <w:r w:rsidR="002B7251" w:rsidRPr="00E83913">
        <w:rPr>
          <w:rFonts w:ascii="Times New Roman" w:hAnsi="Times New Roman" w:cs="Times New Roman"/>
          <w:color w:val="000000" w:themeColor="text1"/>
          <w:sz w:val="22"/>
          <w:szCs w:val="22"/>
          <w:lang w:val="en"/>
          <w:rPrChange w:id="393" w:author="Hill, Erin" w:date="2021-09-21T10:41:00Z">
            <w:rPr>
              <w:rFonts w:ascii="Times New Roman" w:hAnsi="Times New Roman" w:cs="Times New Roman"/>
              <w:color w:val="FFFF00"/>
              <w:sz w:val="22"/>
              <w:szCs w:val="22"/>
              <w:lang w:val="en"/>
            </w:rPr>
          </w:rPrChange>
        </w:rPr>
        <w:t>n</w:t>
      </w:r>
      <w:r w:rsidR="000635AF" w:rsidRPr="00E83913">
        <w:rPr>
          <w:rFonts w:ascii="Times New Roman" w:hAnsi="Times New Roman" w:cs="Times New Roman"/>
          <w:color w:val="000000" w:themeColor="text1"/>
          <w:sz w:val="22"/>
          <w:szCs w:val="22"/>
          <w:lang w:val="en"/>
          <w:rPrChange w:id="394" w:author="Hill, Erin" w:date="2021-09-21T10:41:00Z">
            <w:rPr>
              <w:rFonts w:ascii="Times New Roman" w:hAnsi="Times New Roman" w:cs="Times New Roman"/>
              <w:color w:val="FFFF00"/>
              <w:sz w:val="22"/>
              <w:szCs w:val="22"/>
              <w:lang w:val="en"/>
            </w:rPr>
          </w:rPrChange>
        </w:rPr>
        <w:t xml:space="preserve">ot easy. Dialogue-based interaction and intervention requires </w:t>
      </w:r>
      <w:r w:rsidR="000F216D" w:rsidRPr="00E83913">
        <w:rPr>
          <w:rFonts w:ascii="Times New Roman" w:hAnsi="Times New Roman" w:cs="Times New Roman"/>
          <w:color w:val="000000" w:themeColor="text1"/>
          <w:sz w:val="22"/>
          <w:szCs w:val="22"/>
          <w:lang w:val="en"/>
          <w:rPrChange w:id="395" w:author="Hill, Erin" w:date="2021-09-21T10:41:00Z">
            <w:rPr>
              <w:rFonts w:ascii="Times New Roman" w:hAnsi="Times New Roman" w:cs="Times New Roman"/>
              <w:color w:val="FFFF00"/>
              <w:sz w:val="22"/>
              <w:szCs w:val="22"/>
              <w:lang w:val="en"/>
            </w:rPr>
          </w:rPrChange>
        </w:rPr>
        <w:t xml:space="preserve">that the one from outside learns to </w:t>
      </w:r>
      <w:r w:rsidR="000635AF" w:rsidRPr="00E83913">
        <w:rPr>
          <w:rFonts w:ascii="Times New Roman" w:hAnsi="Times New Roman" w:cs="Times New Roman"/>
          <w:color w:val="000000" w:themeColor="text1"/>
          <w:sz w:val="22"/>
          <w:szCs w:val="22"/>
          <w:lang w:val="en"/>
          <w:rPrChange w:id="396" w:author="Hill, Erin" w:date="2021-09-21T10:41:00Z">
            <w:rPr>
              <w:rFonts w:ascii="Times New Roman" w:hAnsi="Times New Roman" w:cs="Times New Roman"/>
              <w:color w:val="FFFF00"/>
              <w:sz w:val="22"/>
              <w:szCs w:val="22"/>
              <w:lang w:val="en"/>
            </w:rPr>
          </w:rPrChange>
        </w:rPr>
        <w:t>listen</w:t>
      </w:r>
      <w:ins w:id="397" w:author="Yancey, Gaynor" w:date="2021-09-06T12:55:00Z">
        <w:r w:rsidR="006D3064" w:rsidRPr="00E83913">
          <w:rPr>
            <w:rFonts w:ascii="Times New Roman" w:hAnsi="Times New Roman" w:cs="Times New Roman"/>
            <w:color w:val="000000" w:themeColor="text1"/>
            <w:sz w:val="22"/>
            <w:szCs w:val="22"/>
            <w:lang w:val="en"/>
            <w:rPrChange w:id="398" w:author="Hill, Erin" w:date="2021-09-21T10:41:00Z">
              <w:rPr>
                <w:rFonts w:ascii="Times New Roman" w:hAnsi="Times New Roman" w:cs="Times New Roman"/>
                <w:color w:val="FFFF00"/>
                <w:sz w:val="22"/>
                <w:szCs w:val="22"/>
                <w:lang w:val="en"/>
              </w:rPr>
            </w:rPrChange>
          </w:rPr>
          <w:t xml:space="preserve"> to</w:t>
        </w:r>
      </w:ins>
      <w:r w:rsidR="000635AF" w:rsidRPr="00E83913">
        <w:rPr>
          <w:rFonts w:ascii="Times New Roman" w:hAnsi="Times New Roman" w:cs="Times New Roman"/>
          <w:color w:val="000000" w:themeColor="text1"/>
          <w:sz w:val="22"/>
          <w:szCs w:val="22"/>
          <w:lang w:val="en"/>
          <w:rPrChange w:id="399" w:author="Hill, Erin" w:date="2021-09-21T10:41:00Z">
            <w:rPr>
              <w:rFonts w:ascii="Times New Roman" w:hAnsi="Times New Roman" w:cs="Times New Roman"/>
              <w:color w:val="FFFF00"/>
              <w:sz w:val="22"/>
              <w:szCs w:val="22"/>
              <w:lang w:val="en"/>
            </w:rPr>
          </w:rPrChange>
        </w:rPr>
        <w:t xml:space="preserve"> </w:t>
      </w:r>
      <w:r w:rsidR="000F216D" w:rsidRPr="00E83913">
        <w:rPr>
          <w:rFonts w:ascii="Times New Roman" w:hAnsi="Times New Roman" w:cs="Times New Roman"/>
          <w:color w:val="000000" w:themeColor="text1"/>
          <w:sz w:val="22"/>
          <w:szCs w:val="22"/>
          <w:lang w:val="en"/>
          <w:rPrChange w:id="400" w:author="Hill, Erin" w:date="2021-09-21T10:41:00Z">
            <w:rPr>
              <w:rFonts w:ascii="Times New Roman" w:hAnsi="Times New Roman" w:cs="Times New Roman"/>
              <w:color w:val="FFFF00"/>
              <w:sz w:val="22"/>
              <w:szCs w:val="22"/>
              <w:lang w:val="en"/>
            </w:rPr>
          </w:rPrChange>
        </w:rPr>
        <w:t>the</w:t>
      </w:r>
      <w:r w:rsidR="000635AF" w:rsidRPr="00E83913">
        <w:rPr>
          <w:rFonts w:ascii="Times New Roman" w:hAnsi="Times New Roman" w:cs="Times New Roman"/>
          <w:color w:val="000000" w:themeColor="text1"/>
          <w:sz w:val="22"/>
          <w:szCs w:val="22"/>
          <w:lang w:val="en"/>
          <w:rPrChange w:id="401" w:author="Hill, Erin" w:date="2021-09-21T10:41:00Z">
            <w:rPr>
              <w:rFonts w:ascii="Times New Roman" w:hAnsi="Times New Roman" w:cs="Times New Roman"/>
              <w:color w:val="FFFF00"/>
              <w:sz w:val="22"/>
              <w:szCs w:val="22"/>
              <w:lang w:val="en"/>
            </w:rPr>
          </w:rPrChange>
        </w:rPr>
        <w:t xml:space="preserve"> other</w:t>
      </w:r>
      <w:r w:rsidR="000F216D" w:rsidRPr="00E83913">
        <w:rPr>
          <w:rFonts w:ascii="Times New Roman" w:hAnsi="Times New Roman" w:cs="Times New Roman"/>
          <w:color w:val="000000" w:themeColor="text1"/>
          <w:sz w:val="22"/>
          <w:szCs w:val="22"/>
          <w:lang w:val="en"/>
          <w:rPrChange w:id="402" w:author="Hill, Erin" w:date="2021-09-21T10:41:00Z">
            <w:rPr>
              <w:rFonts w:ascii="Times New Roman" w:hAnsi="Times New Roman" w:cs="Times New Roman"/>
              <w:color w:val="FFFF00"/>
              <w:sz w:val="22"/>
              <w:szCs w:val="22"/>
              <w:lang w:val="en"/>
            </w:rPr>
          </w:rPrChange>
        </w:rPr>
        <w:t xml:space="preserve">s and to understand their own </w:t>
      </w:r>
      <w:r w:rsidR="000635AF" w:rsidRPr="00E83913">
        <w:rPr>
          <w:rFonts w:ascii="Times New Roman" w:hAnsi="Times New Roman" w:cs="Times New Roman"/>
          <w:color w:val="000000" w:themeColor="text1"/>
          <w:sz w:val="22"/>
          <w:szCs w:val="22"/>
          <w:lang w:val="en"/>
          <w:rPrChange w:id="403" w:author="Hill, Erin" w:date="2021-09-21T10:41:00Z">
            <w:rPr>
              <w:rFonts w:ascii="Times New Roman" w:hAnsi="Times New Roman" w:cs="Times New Roman"/>
              <w:color w:val="FFFF00"/>
              <w:sz w:val="22"/>
              <w:szCs w:val="22"/>
              <w:lang w:val="en"/>
            </w:rPr>
          </w:rPrChange>
        </w:rPr>
        <w:t>language</w:t>
      </w:r>
      <w:r w:rsidR="000F216D" w:rsidRPr="00E83913">
        <w:rPr>
          <w:rFonts w:ascii="Times New Roman" w:hAnsi="Times New Roman" w:cs="Times New Roman"/>
          <w:color w:val="000000" w:themeColor="text1"/>
          <w:sz w:val="22"/>
          <w:szCs w:val="22"/>
          <w:lang w:val="en"/>
          <w:rPrChange w:id="404" w:author="Hill, Erin" w:date="2021-09-21T10:41:00Z">
            <w:rPr>
              <w:rFonts w:ascii="Times New Roman" w:hAnsi="Times New Roman" w:cs="Times New Roman"/>
              <w:color w:val="FFFF00"/>
              <w:sz w:val="22"/>
              <w:szCs w:val="22"/>
              <w:lang w:val="en"/>
            </w:rPr>
          </w:rPrChange>
        </w:rPr>
        <w:t xml:space="preserve">. The initiatives must learn to stop </w:t>
      </w:r>
      <w:r w:rsidR="000635AF" w:rsidRPr="00E83913">
        <w:rPr>
          <w:rFonts w:ascii="Times New Roman" w:hAnsi="Times New Roman" w:cs="Times New Roman"/>
          <w:color w:val="000000" w:themeColor="text1"/>
          <w:sz w:val="22"/>
          <w:szCs w:val="22"/>
          <w:lang w:val="en"/>
          <w:rPrChange w:id="405" w:author="Hill, Erin" w:date="2021-09-21T10:41:00Z">
            <w:rPr>
              <w:rFonts w:ascii="Times New Roman" w:hAnsi="Times New Roman" w:cs="Times New Roman"/>
              <w:color w:val="FFFF00"/>
              <w:sz w:val="22"/>
              <w:szCs w:val="22"/>
              <w:lang w:val="en"/>
            </w:rPr>
          </w:rPrChange>
        </w:rPr>
        <w:t xml:space="preserve">speaking in </w:t>
      </w:r>
      <w:r w:rsidR="000F216D" w:rsidRPr="00E83913">
        <w:rPr>
          <w:rFonts w:ascii="Times New Roman" w:hAnsi="Times New Roman" w:cs="Times New Roman"/>
          <w:color w:val="000000" w:themeColor="text1"/>
          <w:sz w:val="22"/>
          <w:szCs w:val="22"/>
          <w:lang w:val="en"/>
          <w:rPrChange w:id="406" w:author="Hill, Erin" w:date="2021-09-21T10:41:00Z">
            <w:rPr>
              <w:rFonts w:ascii="Times New Roman" w:hAnsi="Times New Roman" w:cs="Times New Roman"/>
              <w:color w:val="FFFF00"/>
              <w:sz w:val="22"/>
              <w:szCs w:val="22"/>
              <w:lang w:val="en"/>
            </w:rPr>
          </w:rPrChange>
        </w:rPr>
        <w:t>their power-based</w:t>
      </w:r>
      <w:r w:rsidR="000635AF" w:rsidRPr="00E83913">
        <w:rPr>
          <w:rFonts w:ascii="Times New Roman" w:hAnsi="Times New Roman" w:cs="Times New Roman"/>
          <w:color w:val="000000" w:themeColor="text1"/>
          <w:sz w:val="22"/>
          <w:szCs w:val="22"/>
          <w:lang w:val="en"/>
          <w:rPrChange w:id="407" w:author="Hill, Erin" w:date="2021-09-21T10:41:00Z">
            <w:rPr>
              <w:rFonts w:ascii="Times New Roman" w:hAnsi="Times New Roman" w:cs="Times New Roman"/>
              <w:color w:val="FFFF00"/>
              <w:sz w:val="22"/>
              <w:szCs w:val="22"/>
              <w:lang w:val="en"/>
            </w:rPr>
          </w:rPrChange>
        </w:rPr>
        <w:t xml:space="preserve"> language</w:t>
      </w:r>
      <w:r w:rsidR="000F216D" w:rsidRPr="00E83913">
        <w:rPr>
          <w:rFonts w:ascii="Times New Roman" w:hAnsi="Times New Roman" w:cs="Times New Roman"/>
          <w:color w:val="000000" w:themeColor="text1"/>
          <w:sz w:val="22"/>
          <w:szCs w:val="22"/>
          <w:lang w:val="en"/>
          <w:rPrChange w:id="408" w:author="Hill, Erin" w:date="2021-09-21T10:41:00Z">
            <w:rPr>
              <w:rFonts w:ascii="Times New Roman" w:hAnsi="Times New Roman" w:cs="Times New Roman"/>
              <w:color w:val="FFFF00"/>
              <w:sz w:val="22"/>
              <w:szCs w:val="22"/>
              <w:lang w:val="en"/>
            </w:rPr>
          </w:rPrChange>
        </w:rPr>
        <w:t>—and</w:t>
      </w:r>
      <w:r w:rsidR="002B7251" w:rsidRPr="00E83913">
        <w:rPr>
          <w:rFonts w:ascii="Times New Roman" w:hAnsi="Times New Roman" w:cs="Times New Roman"/>
          <w:color w:val="000000" w:themeColor="text1"/>
          <w:sz w:val="22"/>
          <w:szCs w:val="22"/>
          <w:lang w:val="en"/>
          <w:rPrChange w:id="409" w:author="Hill, Erin" w:date="2021-09-21T10:41:00Z">
            <w:rPr>
              <w:rFonts w:ascii="Times New Roman" w:hAnsi="Times New Roman" w:cs="Times New Roman"/>
              <w:color w:val="FFFF00"/>
              <w:sz w:val="22"/>
              <w:szCs w:val="22"/>
              <w:lang w:val="en"/>
            </w:rPr>
          </w:rPrChange>
        </w:rPr>
        <w:t xml:space="preserve"> to stop speaking to themselves</w:t>
      </w:r>
      <w:r w:rsidR="000F216D" w:rsidRPr="00E83913">
        <w:rPr>
          <w:rFonts w:ascii="Times New Roman" w:hAnsi="Times New Roman" w:cs="Times New Roman"/>
          <w:color w:val="000000" w:themeColor="text1"/>
          <w:sz w:val="22"/>
          <w:szCs w:val="22"/>
          <w:lang w:val="en"/>
          <w:rPrChange w:id="410" w:author="Hill, Erin" w:date="2021-09-21T10:41:00Z">
            <w:rPr>
              <w:rFonts w:ascii="Times New Roman" w:hAnsi="Times New Roman" w:cs="Times New Roman"/>
              <w:color w:val="FFFF00"/>
              <w:sz w:val="22"/>
              <w:szCs w:val="22"/>
              <w:lang w:val="en"/>
            </w:rPr>
          </w:rPrChange>
        </w:rPr>
        <w:t xml:space="preserve">, </w:t>
      </w:r>
      <w:r w:rsidR="002B7251" w:rsidRPr="00E83913">
        <w:rPr>
          <w:rFonts w:ascii="Times New Roman" w:hAnsi="Times New Roman" w:cs="Times New Roman"/>
          <w:color w:val="000000" w:themeColor="text1"/>
          <w:sz w:val="22"/>
          <w:szCs w:val="22"/>
          <w:lang w:val="en"/>
          <w:rPrChange w:id="411" w:author="Hill, Erin" w:date="2021-09-21T10:41:00Z">
            <w:rPr>
              <w:rFonts w:ascii="Times New Roman" w:hAnsi="Times New Roman" w:cs="Times New Roman"/>
              <w:color w:val="FFFF00"/>
              <w:sz w:val="22"/>
              <w:szCs w:val="22"/>
              <w:lang w:val="en"/>
            </w:rPr>
          </w:rPrChange>
        </w:rPr>
        <w:t xml:space="preserve">as </w:t>
      </w:r>
      <w:r w:rsidR="000F216D" w:rsidRPr="00E83913">
        <w:rPr>
          <w:rFonts w:ascii="Times New Roman" w:hAnsi="Times New Roman" w:cs="Times New Roman"/>
          <w:color w:val="000000" w:themeColor="text1"/>
          <w:sz w:val="22"/>
          <w:szCs w:val="22"/>
          <w:lang w:val="en"/>
          <w:rPrChange w:id="412" w:author="Hill, Erin" w:date="2021-09-21T10:41:00Z">
            <w:rPr>
              <w:rFonts w:ascii="Times New Roman" w:hAnsi="Times New Roman" w:cs="Times New Roman"/>
              <w:color w:val="FFFF00"/>
              <w:sz w:val="22"/>
              <w:szCs w:val="22"/>
              <w:lang w:val="en"/>
            </w:rPr>
          </w:rPrChange>
        </w:rPr>
        <w:t xml:space="preserve">sadly </w:t>
      </w:r>
      <w:r w:rsidR="002B7251" w:rsidRPr="00E83913">
        <w:rPr>
          <w:rFonts w:ascii="Times New Roman" w:hAnsi="Times New Roman" w:cs="Times New Roman"/>
          <w:color w:val="000000" w:themeColor="text1"/>
          <w:sz w:val="22"/>
          <w:szCs w:val="22"/>
          <w:lang w:val="en"/>
          <w:rPrChange w:id="413" w:author="Hill, Erin" w:date="2021-09-21T10:41:00Z">
            <w:rPr>
              <w:rFonts w:ascii="Times New Roman" w:hAnsi="Times New Roman" w:cs="Times New Roman"/>
              <w:color w:val="FFFF00"/>
              <w:sz w:val="22"/>
              <w:szCs w:val="22"/>
              <w:lang w:val="en"/>
            </w:rPr>
          </w:rPrChange>
        </w:rPr>
        <w:t xml:space="preserve">happens </w:t>
      </w:r>
      <w:r w:rsidR="000F216D" w:rsidRPr="00E83913">
        <w:rPr>
          <w:rFonts w:ascii="Times New Roman" w:hAnsi="Times New Roman" w:cs="Times New Roman"/>
          <w:color w:val="000000" w:themeColor="text1"/>
          <w:sz w:val="22"/>
          <w:szCs w:val="22"/>
          <w:lang w:val="en"/>
          <w:rPrChange w:id="414" w:author="Hill, Erin" w:date="2021-09-21T10:41:00Z">
            <w:rPr>
              <w:rFonts w:ascii="Times New Roman" w:hAnsi="Times New Roman" w:cs="Times New Roman"/>
              <w:color w:val="FFFF00"/>
              <w:sz w:val="22"/>
              <w:szCs w:val="22"/>
              <w:lang w:val="en"/>
            </w:rPr>
          </w:rPrChange>
        </w:rPr>
        <w:t>many times</w:t>
      </w:r>
      <w:r w:rsidR="000635AF" w:rsidRPr="00E83913">
        <w:rPr>
          <w:rFonts w:ascii="Times New Roman" w:hAnsi="Times New Roman" w:cs="Times New Roman"/>
          <w:color w:val="000000" w:themeColor="text1"/>
          <w:sz w:val="22"/>
          <w:szCs w:val="22"/>
          <w:lang w:val="en"/>
          <w:rPrChange w:id="415" w:author="Hill, Erin" w:date="2021-09-21T10:41:00Z">
            <w:rPr>
              <w:rFonts w:ascii="Times New Roman" w:hAnsi="Times New Roman" w:cs="Times New Roman"/>
              <w:color w:val="FFFF00"/>
              <w:sz w:val="22"/>
              <w:szCs w:val="22"/>
              <w:lang w:val="en"/>
            </w:rPr>
          </w:rPrChange>
        </w:rPr>
        <w:t>.</w:t>
      </w:r>
    </w:p>
    <w:p w14:paraId="7D2B3D5B" w14:textId="4F258893" w:rsidR="00035057" w:rsidRPr="00E83913" w:rsidDel="002B1B0F" w:rsidRDefault="000F216D" w:rsidP="003B45E4">
      <w:pPr>
        <w:ind w:firstLine="720"/>
        <w:rPr>
          <w:del w:id="416" w:author="Hill, Erin" w:date="2021-09-21T11:05:00Z"/>
          <w:rFonts w:ascii="Times New Roman" w:hAnsi="Times New Roman" w:cs="Times New Roman"/>
          <w:color w:val="000000" w:themeColor="text1"/>
          <w:sz w:val="22"/>
          <w:szCs w:val="22"/>
          <w:rPrChange w:id="417" w:author="Hill, Erin" w:date="2021-09-21T10:41:00Z">
            <w:rPr>
              <w:del w:id="418" w:author="Hill, Erin" w:date="2021-09-21T11:05:00Z"/>
              <w:rFonts w:ascii="Times New Roman" w:hAnsi="Times New Roman" w:cs="Times New Roman"/>
              <w:color w:val="FFFF00"/>
              <w:sz w:val="22"/>
              <w:szCs w:val="22"/>
            </w:rPr>
          </w:rPrChange>
        </w:rPr>
      </w:pPr>
      <w:r w:rsidRPr="00E83913">
        <w:rPr>
          <w:rFonts w:ascii="Times New Roman" w:hAnsi="Times New Roman" w:cs="Times New Roman"/>
          <w:color w:val="000000" w:themeColor="text1"/>
          <w:sz w:val="22"/>
          <w:szCs w:val="22"/>
          <w:rPrChange w:id="419" w:author="Hill, Erin" w:date="2021-09-21T10:41:00Z">
            <w:rPr>
              <w:rFonts w:ascii="Times New Roman" w:hAnsi="Times New Roman" w:cs="Times New Roman"/>
              <w:color w:val="FFFF00"/>
              <w:sz w:val="22"/>
              <w:szCs w:val="22"/>
            </w:rPr>
          </w:rPrChange>
        </w:rPr>
        <w:t xml:space="preserve">My 15-year-old </w:t>
      </w:r>
      <w:r w:rsidR="00B74CFD" w:rsidRPr="00E83913">
        <w:rPr>
          <w:rFonts w:ascii="Times New Roman" w:hAnsi="Times New Roman" w:cs="Times New Roman"/>
          <w:color w:val="000000" w:themeColor="text1"/>
          <w:sz w:val="22"/>
          <w:szCs w:val="22"/>
          <w:rPrChange w:id="420" w:author="Hill, Erin" w:date="2021-09-21T10:41:00Z">
            <w:rPr>
              <w:rFonts w:ascii="Times New Roman" w:hAnsi="Times New Roman" w:cs="Times New Roman"/>
              <w:color w:val="FFFF00"/>
              <w:sz w:val="22"/>
              <w:szCs w:val="22"/>
            </w:rPr>
          </w:rPrChange>
        </w:rPr>
        <w:t xml:space="preserve">ambiguous </w:t>
      </w:r>
      <w:r w:rsidRPr="00E83913">
        <w:rPr>
          <w:rFonts w:ascii="Times New Roman" w:hAnsi="Times New Roman" w:cs="Times New Roman"/>
          <w:color w:val="000000" w:themeColor="text1"/>
          <w:sz w:val="22"/>
          <w:szCs w:val="22"/>
          <w:rPrChange w:id="421" w:author="Hill, Erin" w:date="2021-09-21T10:41:00Z">
            <w:rPr>
              <w:rFonts w:ascii="Times New Roman" w:hAnsi="Times New Roman" w:cs="Times New Roman"/>
              <w:color w:val="FFFF00"/>
              <w:sz w:val="22"/>
              <w:szCs w:val="22"/>
            </w:rPr>
          </w:rPrChange>
        </w:rPr>
        <w:t>intervention story</w:t>
      </w:r>
      <w:del w:id="422" w:author="Yancey, Gaynor" w:date="2021-09-06T13:02:00Z">
        <w:r w:rsidRPr="00E83913" w:rsidDel="001F4F7C">
          <w:rPr>
            <w:rFonts w:ascii="Times New Roman" w:hAnsi="Times New Roman" w:cs="Times New Roman"/>
            <w:color w:val="000000" w:themeColor="text1"/>
            <w:sz w:val="22"/>
            <w:szCs w:val="22"/>
            <w:rPrChange w:id="423" w:author="Hill, Erin" w:date="2021-09-21T10:41:00Z">
              <w:rPr>
                <w:rFonts w:ascii="Times New Roman" w:hAnsi="Times New Roman" w:cs="Times New Roman"/>
                <w:color w:val="FFFF00"/>
                <w:sz w:val="22"/>
                <w:szCs w:val="22"/>
              </w:rPr>
            </w:rPrChange>
          </w:rPr>
          <w:delText xml:space="preserve"> can</w:delText>
        </w:r>
      </w:del>
      <w:r w:rsidRPr="00E83913">
        <w:rPr>
          <w:rFonts w:ascii="Times New Roman" w:hAnsi="Times New Roman" w:cs="Times New Roman"/>
          <w:color w:val="000000" w:themeColor="text1"/>
          <w:sz w:val="22"/>
          <w:szCs w:val="22"/>
          <w:rPrChange w:id="424" w:author="Hill, Erin" w:date="2021-09-21T10:41:00Z">
            <w:rPr>
              <w:rFonts w:ascii="Times New Roman" w:hAnsi="Times New Roman" w:cs="Times New Roman"/>
              <w:color w:val="FFFF00"/>
              <w:sz w:val="22"/>
              <w:szCs w:val="22"/>
            </w:rPr>
          </w:rPrChange>
        </w:rPr>
        <w:t xml:space="preserve"> also show</w:t>
      </w:r>
      <w:ins w:id="425" w:author="Yancey, Gaynor" w:date="2021-09-06T13:03:00Z">
        <w:r w:rsidR="001F4F7C" w:rsidRPr="00E83913">
          <w:rPr>
            <w:rFonts w:ascii="Times New Roman" w:hAnsi="Times New Roman" w:cs="Times New Roman"/>
            <w:color w:val="000000" w:themeColor="text1"/>
            <w:sz w:val="22"/>
            <w:szCs w:val="22"/>
            <w:rPrChange w:id="426" w:author="Hill, Erin" w:date="2021-09-21T10:41:00Z">
              <w:rPr>
                <w:rFonts w:ascii="Times New Roman" w:hAnsi="Times New Roman" w:cs="Times New Roman"/>
                <w:color w:val="FFFF00"/>
                <w:sz w:val="22"/>
                <w:szCs w:val="22"/>
              </w:rPr>
            </w:rPrChange>
          </w:rPr>
          <w:t>s</w:t>
        </w:r>
      </w:ins>
      <w:r w:rsidRPr="00E83913">
        <w:rPr>
          <w:rFonts w:ascii="Times New Roman" w:hAnsi="Times New Roman" w:cs="Times New Roman"/>
          <w:color w:val="000000" w:themeColor="text1"/>
          <w:sz w:val="22"/>
          <w:szCs w:val="22"/>
          <w:rPrChange w:id="427" w:author="Hill, Erin" w:date="2021-09-21T10:41:00Z">
            <w:rPr>
              <w:rFonts w:ascii="Times New Roman" w:hAnsi="Times New Roman" w:cs="Times New Roman"/>
              <w:color w:val="FFFF00"/>
              <w:sz w:val="22"/>
              <w:szCs w:val="22"/>
            </w:rPr>
          </w:rPrChange>
        </w:rPr>
        <w:t xml:space="preserve"> that the South has </w:t>
      </w:r>
      <w:r w:rsidR="002B7251" w:rsidRPr="00E83913">
        <w:rPr>
          <w:rFonts w:ascii="Times New Roman" w:hAnsi="Times New Roman" w:cs="Times New Roman"/>
          <w:color w:val="000000" w:themeColor="text1"/>
          <w:sz w:val="22"/>
          <w:szCs w:val="22"/>
          <w:rPrChange w:id="428" w:author="Hill, Erin" w:date="2021-09-21T10:41:00Z">
            <w:rPr>
              <w:rFonts w:ascii="Times New Roman" w:hAnsi="Times New Roman" w:cs="Times New Roman"/>
              <w:color w:val="FFFF00"/>
              <w:sz w:val="22"/>
              <w:szCs w:val="22"/>
            </w:rPr>
          </w:rPrChange>
        </w:rPr>
        <w:t>condition</w:t>
      </w:r>
      <w:r w:rsidRPr="00E83913">
        <w:rPr>
          <w:rFonts w:ascii="Times New Roman" w:hAnsi="Times New Roman" w:cs="Times New Roman"/>
          <w:color w:val="000000" w:themeColor="text1"/>
          <w:sz w:val="22"/>
          <w:szCs w:val="22"/>
          <w:rPrChange w:id="429" w:author="Hill, Erin" w:date="2021-09-21T10:41:00Z">
            <w:rPr>
              <w:rFonts w:ascii="Times New Roman" w:hAnsi="Times New Roman" w:cs="Times New Roman"/>
              <w:color w:val="FFFF00"/>
              <w:sz w:val="22"/>
              <w:szCs w:val="22"/>
            </w:rPr>
          </w:rPrChange>
        </w:rPr>
        <w:t>s that go beyond usual Northern</w:t>
      </w:r>
      <w:r w:rsidR="00B74CFD" w:rsidRPr="00E83913">
        <w:rPr>
          <w:rFonts w:ascii="Times New Roman" w:hAnsi="Times New Roman" w:cs="Times New Roman"/>
          <w:color w:val="000000" w:themeColor="text1"/>
          <w:sz w:val="22"/>
          <w:szCs w:val="22"/>
          <w:rPrChange w:id="430" w:author="Hill, Erin" w:date="2021-09-21T10:41:00Z">
            <w:rPr>
              <w:rFonts w:ascii="Times New Roman" w:hAnsi="Times New Roman" w:cs="Times New Roman"/>
              <w:color w:val="FFFF00"/>
              <w:sz w:val="22"/>
              <w:szCs w:val="22"/>
            </w:rPr>
          </w:rPrChange>
        </w:rPr>
        <w:t xml:space="preserve"> experiences and</w:t>
      </w:r>
      <w:r w:rsidRPr="00E83913">
        <w:rPr>
          <w:rFonts w:ascii="Times New Roman" w:hAnsi="Times New Roman" w:cs="Times New Roman"/>
          <w:color w:val="000000" w:themeColor="text1"/>
          <w:sz w:val="22"/>
          <w:szCs w:val="22"/>
          <w:rPrChange w:id="431" w:author="Hill, Erin" w:date="2021-09-21T10:41:00Z">
            <w:rPr>
              <w:rFonts w:ascii="Times New Roman" w:hAnsi="Times New Roman" w:cs="Times New Roman"/>
              <w:color w:val="FFFF00"/>
              <w:sz w:val="22"/>
              <w:szCs w:val="22"/>
            </w:rPr>
          </w:rPrChange>
        </w:rPr>
        <w:t xml:space="preserve"> conceptual references</w:t>
      </w:r>
      <w:r w:rsidR="00B74CFD" w:rsidRPr="00E83913">
        <w:rPr>
          <w:rFonts w:ascii="Times New Roman" w:hAnsi="Times New Roman" w:cs="Times New Roman"/>
          <w:color w:val="000000" w:themeColor="text1"/>
          <w:sz w:val="22"/>
          <w:szCs w:val="22"/>
          <w:rPrChange w:id="432" w:author="Hill, Erin" w:date="2021-09-21T10:41:00Z">
            <w:rPr>
              <w:rFonts w:ascii="Times New Roman" w:hAnsi="Times New Roman" w:cs="Times New Roman"/>
              <w:color w:val="FFFF00"/>
              <w:sz w:val="22"/>
              <w:szCs w:val="22"/>
            </w:rPr>
          </w:rPrChange>
        </w:rPr>
        <w:t>.</w:t>
      </w:r>
      <w:del w:id="433" w:author="Yancey, Gaynor" w:date="2021-09-06T12:56:00Z">
        <w:r w:rsidR="00B74CFD" w:rsidRPr="00E83913" w:rsidDel="001F4F7C">
          <w:rPr>
            <w:rFonts w:ascii="Times New Roman" w:hAnsi="Times New Roman" w:cs="Times New Roman"/>
            <w:color w:val="000000" w:themeColor="text1"/>
            <w:sz w:val="22"/>
            <w:szCs w:val="22"/>
            <w:rPrChange w:id="434" w:author="Hill, Erin" w:date="2021-09-21T10:41:00Z">
              <w:rPr>
                <w:rFonts w:ascii="Times New Roman" w:hAnsi="Times New Roman" w:cs="Times New Roman"/>
                <w:color w:val="FFFF00"/>
                <w:sz w:val="22"/>
                <w:szCs w:val="22"/>
              </w:rPr>
            </w:rPrChange>
          </w:rPr>
          <w:delText xml:space="preserve"> This is not the place for summarizing them but mentioning some examples can help to see the importance of approaching them to</w:delText>
        </w:r>
        <w:r w:rsidR="0097045B" w:rsidRPr="00E83913" w:rsidDel="001F4F7C">
          <w:rPr>
            <w:rFonts w:ascii="Times New Roman" w:hAnsi="Times New Roman" w:cs="Times New Roman"/>
            <w:color w:val="000000" w:themeColor="text1"/>
            <w:sz w:val="22"/>
            <w:szCs w:val="22"/>
            <w:rPrChange w:id="435" w:author="Hill, Erin" w:date="2021-09-21T10:41:00Z">
              <w:rPr>
                <w:rFonts w:ascii="Times New Roman" w:hAnsi="Times New Roman" w:cs="Times New Roman"/>
                <w:color w:val="FFFF00"/>
                <w:sz w:val="22"/>
                <w:szCs w:val="22"/>
              </w:rPr>
            </w:rPrChange>
          </w:rPr>
          <w:delText xml:space="preserve"> figure out global solutions</w:delText>
        </w:r>
      </w:del>
      <w:r w:rsidR="00B74CFD" w:rsidRPr="00E83913">
        <w:rPr>
          <w:rFonts w:ascii="Times New Roman" w:hAnsi="Times New Roman" w:cs="Times New Roman"/>
          <w:color w:val="000000" w:themeColor="text1"/>
          <w:sz w:val="22"/>
          <w:szCs w:val="22"/>
          <w:rPrChange w:id="436" w:author="Hill, Erin" w:date="2021-09-21T10:41:00Z">
            <w:rPr>
              <w:rFonts w:ascii="Times New Roman" w:hAnsi="Times New Roman" w:cs="Times New Roman"/>
              <w:color w:val="FFFF00"/>
              <w:sz w:val="22"/>
              <w:szCs w:val="22"/>
            </w:rPr>
          </w:rPrChange>
        </w:rPr>
        <w:t xml:space="preserve">. </w:t>
      </w:r>
      <w:r w:rsidR="003B45E4" w:rsidRPr="00E83913">
        <w:rPr>
          <w:rFonts w:ascii="Times New Roman" w:hAnsi="Times New Roman" w:cs="Times New Roman"/>
          <w:color w:val="000000" w:themeColor="text1"/>
          <w:sz w:val="22"/>
          <w:szCs w:val="22"/>
          <w:rPrChange w:id="437" w:author="Hill, Erin" w:date="2021-09-21T10:41:00Z">
            <w:rPr>
              <w:rFonts w:ascii="Times New Roman" w:hAnsi="Times New Roman" w:cs="Times New Roman"/>
              <w:color w:val="FFFF00"/>
              <w:sz w:val="22"/>
              <w:szCs w:val="22"/>
            </w:rPr>
          </w:rPrChange>
        </w:rPr>
        <w:t xml:space="preserve">Whereas people in the North wonder if they should accept a vaccine, </w:t>
      </w:r>
      <w:del w:id="438" w:author="Yancey, Gaynor" w:date="2021-09-06T12:56:00Z">
        <w:r w:rsidR="003B45E4" w:rsidRPr="00E83913" w:rsidDel="001F4F7C">
          <w:rPr>
            <w:rFonts w:ascii="Times New Roman" w:hAnsi="Times New Roman" w:cs="Times New Roman"/>
            <w:color w:val="000000" w:themeColor="text1"/>
            <w:sz w:val="22"/>
            <w:szCs w:val="22"/>
            <w:rPrChange w:id="439" w:author="Hill, Erin" w:date="2021-09-21T10:41:00Z">
              <w:rPr>
                <w:rFonts w:ascii="Times New Roman" w:hAnsi="Times New Roman" w:cs="Times New Roman"/>
                <w:color w:val="FFFF00"/>
                <w:sz w:val="22"/>
                <w:szCs w:val="22"/>
              </w:rPr>
            </w:rPrChange>
          </w:rPr>
          <w:delText>P</w:delText>
        </w:r>
      </w:del>
      <w:ins w:id="440" w:author="Yancey, Gaynor" w:date="2021-09-06T12:56:00Z">
        <w:r w:rsidR="001F4F7C" w:rsidRPr="00E83913">
          <w:rPr>
            <w:rFonts w:ascii="Times New Roman" w:hAnsi="Times New Roman" w:cs="Times New Roman"/>
            <w:color w:val="000000" w:themeColor="text1"/>
            <w:sz w:val="22"/>
            <w:szCs w:val="22"/>
            <w:rPrChange w:id="441" w:author="Hill, Erin" w:date="2021-09-21T10:41:00Z">
              <w:rPr>
                <w:rFonts w:ascii="Times New Roman" w:hAnsi="Times New Roman" w:cs="Times New Roman"/>
                <w:color w:val="FFFF00"/>
                <w:sz w:val="22"/>
                <w:szCs w:val="22"/>
              </w:rPr>
            </w:rPrChange>
          </w:rPr>
          <w:t>p</w:t>
        </w:r>
      </w:ins>
      <w:r w:rsidR="003B45E4" w:rsidRPr="00E83913">
        <w:rPr>
          <w:rFonts w:ascii="Times New Roman" w:hAnsi="Times New Roman" w:cs="Times New Roman"/>
          <w:color w:val="000000" w:themeColor="text1"/>
          <w:sz w:val="22"/>
          <w:szCs w:val="22"/>
          <w:rPrChange w:id="442" w:author="Hill, Erin" w:date="2021-09-21T10:41:00Z">
            <w:rPr>
              <w:rFonts w:ascii="Times New Roman" w:hAnsi="Times New Roman" w:cs="Times New Roman"/>
              <w:color w:val="FFFF00"/>
              <w:sz w:val="22"/>
              <w:szCs w:val="22"/>
            </w:rPr>
          </w:rPrChange>
        </w:rPr>
        <w:t>eople in the South wonder how to have access to the vaccine to stop death. In the South, t</w:t>
      </w:r>
      <w:r w:rsidRPr="00E83913">
        <w:rPr>
          <w:rFonts w:ascii="Times New Roman" w:hAnsi="Times New Roman" w:cs="Times New Roman"/>
          <w:color w:val="000000" w:themeColor="text1"/>
          <w:sz w:val="22"/>
          <w:szCs w:val="22"/>
          <w:rPrChange w:id="443" w:author="Hill, Erin" w:date="2021-09-21T10:41:00Z">
            <w:rPr>
              <w:rFonts w:ascii="Times New Roman" w:hAnsi="Times New Roman" w:cs="Times New Roman"/>
              <w:color w:val="FFFF00"/>
              <w:sz w:val="22"/>
              <w:szCs w:val="22"/>
            </w:rPr>
          </w:rPrChange>
        </w:rPr>
        <w:t xml:space="preserve">here are limited resources, limited structures, limited rule of law, but </w:t>
      </w:r>
      <w:del w:id="444" w:author="Yancey, Gaynor" w:date="2021-09-06T12:56:00Z">
        <w:r w:rsidRPr="00E83913" w:rsidDel="001F4F7C">
          <w:rPr>
            <w:rFonts w:ascii="Times New Roman" w:hAnsi="Times New Roman" w:cs="Times New Roman"/>
            <w:color w:val="000000" w:themeColor="text1"/>
            <w:sz w:val="22"/>
            <w:szCs w:val="22"/>
            <w:rPrChange w:id="445" w:author="Hill, Erin" w:date="2021-09-21T10:41:00Z">
              <w:rPr>
                <w:rFonts w:ascii="Times New Roman" w:hAnsi="Times New Roman" w:cs="Times New Roman"/>
                <w:color w:val="FFFF00"/>
                <w:sz w:val="22"/>
                <w:szCs w:val="22"/>
              </w:rPr>
            </w:rPrChange>
          </w:rPr>
          <w:delText xml:space="preserve">too </w:delText>
        </w:r>
      </w:del>
      <w:ins w:id="446" w:author="Yancey, Gaynor" w:date="2021-09-06T12:56:00Z">
        <w:r w:rsidR="001F4F7C" w:rsidRPr="00E83913">
          <w:rPr>
            <w:rFonts w:ascii="Times New Roman" w:hAnsi="Times New Roman" w:cs="Times New Roman"/>
            <w:color w:val="000000" w:themeColor="text1"/>
            <w:sz w:val="22"/>
            <w:szCs w:val="22"/>
            <w:rPrChange w:id="447" w:author="Hill, Erin" w:date="2021-09-21T10:41:00Z">
              <w:rPr>
                <w:rFonts w:ascii="Times New Roman" w:hAnsi="Times New Roman" w:cs="Times New Roman"/>
                <w:color w:val="FFFF00"/>
                <w:sz w:val="22"/>
                <w:szCs w:val="22"/>
              </w:rPr>
            </w:rPrChange>
          </w:rPr>
          <w:t>s</w:t>
        </w:r>
      </w:ins>
      <w:ins w:id="448" w:author="Hill, Erin" w:date="2021-09-21T11:00:00Z">
        <w:r w:rsidR="00F05626">
          <w:rPr>
            <w:rFonts w:ascii="Times New Roman" w:hAnsi="Times New Roman" w:cs="Times New Roman"/>
            <w:color w:val="000000" w:themeColor="text1"/>
            <w:sz w:val="22"/>
            <w:szCs w:val="22"/>
          </w:rPr>
          <w:t xml:space="preserve">o </w:t>
        </w:r>
      </w:ins>
      <w:ins w:id="449" w:author="Yancey, Gaynor" w:date="2021-09-06T12:56:00Z">
        <w:del w:id="450" w:author="Hill, Erin" w:date="2021-09-21T11:00:00Z">
          <w:r w:rsidR="001F4F7C" w:rsidRPr="00E83913" w:rsidDel="00F05626">
            <w:rPr>
              <w:rFonts w:ascii="Times New Roman" w:hAnsi="Times New Roman" w:cs="Times New Roman"/>
              <w:color w:val="000000" w:themeColor="text1"/>
              <w:sz w:val="22"/>
              <w:szCs w:val="22"/>
              <w:rPrChange w:id="451" w:author="Hill, Erin" w:date="2021-09-21T10:41:00Z">
                <w:rPr>
                  <w:rFonts w:ascii="Times New Roman" w:hAnsi="Times New Roman" w:cs="Times New Roman"/>
                  <w:color w:val="FFFF00"/>
                  <w:sz w:val="22"/>
                  <w:szCs w:val="22"/>
                </w:rPr>
              </w:rPrChange>
            </w:rPr>
            <w:delText>p</w:delText>
          </w:r>
        </w:del>
      </w:ins>
      <w:r w:rsidRPr="00E83913">
        <w:rPr>
          <w:rFonts w:ascii="Times New Roman" w:hAnsi="Times New Roman" w:cs="Times New Roman"/>
          <w:color w:val="000000" w:themeColor="text1"/>
          <w:sz w:val="22"/>
          <w:szCs w:val="22"/>
          <w:rPrChange w:id="452" w:author="Hill, Erin" w:date="2021-09-21T10:41:00Z">
            <w:rPr>
              <w:rFonts w:ascii="Times New Roman" w:hAnsi="Times New Roman" w:cs="Times New Roman"/>
              <w:color w:val="FFFF00"/>
              <w:sz w:val="22"/>
              <w:szCs w:val="22"/>
            </w:rPr>
          </w:rPrChange>
        </w:rPr>
        <w:t xml:space="preserve">many needs. </w:t>
      </w:r>
      <w:r w:rsidR="005473A1" w:rsidRPr="00E83913">
        <w:rPr>
          <w:rFonts w:ascii="Times New Roman" w:hAnsi="Times New Roman" w:cs="Times New Roman"/>
          <w:color w:val="000000" w:themeColor="text1"/>
          <w:sz w:val="22"/>
          <w:szCs w:val="22"/>
          <w:rPrChange w:id="453" w:author="Hill, Erin" w:date="2021-09-21T10:41:00Z">
            <w:rPr>
              <w:rFonts w:ascii="Times New Roman" w:hAnsi="Times New Roman" w:cs="Times New Roman"/>
              <w:color w:val="FFFF00"/>
              <w:sz w:val="22"/>
              <w:szCs w:val="22"/>
            </w:rPr>
          </w:rPrChange>
        </w:rPr>
        <w:t xml:space="preserve">There are places with an unbelievable insecurity, where </w:t>
      </w:r>
      <w:r w:rsidR="0097045B" w:rsidRPr="00E83913">
        <w:rPr>
          <w:rFonts w:ascii="Times New Roman" w:hAnsi="Times New Roman" w:cs="Times New Roman"/>
          <w:color w:val="000000" w:themeColor="text1"/>
          <w:sz w:val="22"/>
          <w:szCs w:val="22"/>
          <w:rPrChange w:id="454" w:author="Hill, Erin" w:date="2021-09-21T10:41:00Z">
            <w:rPr>
              <w:rFonts w:ascii="Times New Roman" w:hAnsi="Times New Roman" w:cs="Times New Roman"/>
              <w:color w:val="FFFF00"/>
              <w:sz w:val="22"/>
              <w:szCs w:val="22"/>
            </w:rPr>
          </w:rPrChange>
        </w:rPr>
        <w:t xml:space="preserve">life </w:t>
      </w:r>
      <w:r w:rsidR="005473A1" w:rsidRPr="00E83913">
        <w:rPr>
          <w:rFonts w:ascii="Times New Roman" w:hAnsi="Times New Roman" w:cs="Times New Roman"/>
          <w:color w:val="000000" w:themeColor="text1"/>
          <w:sz w:val="22"/>
          <w:szCs w:val="22"/>
          <w:rPrChange w:id="455" w:author="Hill, Erin" w:date="2021-09-21T10:41:00Z">
            <w:rPr>
              <w:rFonts w:ascii="Times New Roman" w:hAnsi="Times New Roman" w:cs="Times New Roman"/>
              <w:color w:val="FFFF00"/>
              <w:sz w:val="22"/>
              <w:szCs w:val="22"/>
            </w:rPr>
          </w:rPrChange>
        </w:rPr>
        <w:t>risk go</w:t>
      </w:r>
      <w:r w:rsidR="0097045B" w:rsidRPr="00E83913">
        <w:rPr>
          <w:rFonts w:ascii="Times New Roman" w:hAnsi="Times New Roman" w:cs="Times New Roman"/>
          <w:color w:val="000000" w:themeColor="text1"/>
          <w:sz w:val="22"/>
          <w:szCs w:val="22"/>
          <w:rPrChange w:id="456" w:author="Hill, Erin" w:date="2021-09-21T10:41:00Z">
            <w:rPr>
              <w:rFonts w:ascii="Times New Roman" w:hAnsi="Times New Roman" w:cs="Times New Roman"/>
              <w:color w:val="FFFF00"/>
              <w:sz w:val="22"/>
              <w:szCs w:val="22"/>
            </w:rPr>
          </w:rPrChange>
        </w:rPr>
        <w:t>es</w:t>
      </w:r>
      <w:r w:rsidR="005473A1" w:rsidRPr="00E83913">
        <w:rPr>
          <w:rFonts w:ascii="Times New Roman" w:hAnsi="Times New Roman" w:cs="Times New Roman"/>
          <w:color w:val="000000" w:themeColor="text1"/>
          <w:sz w:val="22"/>
          <w:szCs w:val="22"/>
          <w:rPrChange w:id="457" w:author="Hill, Erin" w:date="2021-09-21T10:41:00Z">
            <w:rPr>
              <w:rFonts w:ascii="Times New Roman" w:hAnsi="Times New Roman" w:cs="Times New Roman"/>
              <w:color w:val="FFFF00"/>
              <w:sz w:val="22"/>
              <w:szCs w:val="22"/>
            </w:rPr>
          </w:rPrChange>
        </w:rPr>
        <w:t xml:space="preserve"> beyond Northern horror stories</w:t>
      </w:r>
      <w:r w:rsidR="0097045B" w:rsidRPr="00E83913">
        <w:rPr>
          <w:rFonts w:ascii="Times New Roman" w:hAnsi="Times New Roman" w:cs="Times New Roman"/>
          <w:color w:val="000000" w:themeColor="text1"/>
          <w:sz w:val="22"/>
          <w:szCs w:val="22"/>
          <w:rPrChange w:id="458" w:author="Hill, Erin" w:date="2021-09-21T10:41:00Z">
            <w:rPr>
              <w:rFonts w:ascii="Times New Roman" w:hAnsi="Times New Roman" w:cs="Times New Roman"/>
              <w:color w:val="FFFF00"/>
              <w:sz w:val="22"/>
              <w:szCs w:val="22"/>
            </w:rPr>
          </w:rPrChange>
        </w:rPr>
        <w:t xml:space="preserve">. </w:t>
      </w:r>
      <w:r w:rsidR="003B45E4" w:rsidRPr="00E83913">
        <w:rPr>
          <w:rFonts w:ascii="Times New Roman" w:hAnsi="Times New Roman" w:cs="Times New Roman"/>
          <w:color w:val="000000" w:themeColor="text1"/>
          <w:sz w:val="22"/>
          <w:szCs w:val="22"/>
          <w:rPrChange w:id="459" w:author="Hill, Erin" w:date="2021-09-21T10:41:00Z">
            <w:rPr>
              <w:rFonts w:ascii="Times New Roman" w:hAnsi="Times New Roman" w:cs="Times New Roman"/>
              <w:color w:val="FFFF00"/>
              <w:sz w:val="22"/>
              <w:szCs w:val="22"/>
            </w:rPr>
          </w:rPrChange>
        </w:rPr>
        <w:t>I have seen an</w:t>
      </w:r>
      <w:r w:rsidR="0097045B" w:rsidRPr="00E83913">
        <w:rPr>
          <w:rFonts w:ascii="Times New Roman" w:hAnsi="Times New Roman" w:cs="Times New Roman"/>
          <w:color w:val="000000" w:themeColor="text1"/>
          <w:sz w:val="22"/>
          <w:szCs w:val="22"/>
          <w:rPrChange w:id="460" w:author="Hill, Erin" w:date="2021-09-21T10:41:00Z">
            <w:rPr>
              <w:rFonts w:ascii="Times New Roman" w:hAnsi="Times New Roman" w:cs="Times New Roman"/>
              <w:color w:val="FFFF00"/>
              <w:sz w:val="22"/>
              <w:szCs w:val="22"/>
            </w:rPr>
          </w:rPrChange>
        </w:rPr>
        <w:t xml:space="preserve"> infant</w:t>
      </w:r>
      <w:r w:rsidR="003B45E4" w:rsidRPr="00E83913">
        <w:rPr>
          <w:rFonts w:ascii="Times New Roman" w:hAnsi="Times New Roman" w:cs="Times New Roman"/>
          <w:color w:val="000000" w:themeColor="text1"/>
          <w:sz w:val="22"/>
          <w:szCs w:val="22"/>
          <w:rPrChange w:id="461" w:author="Hill, Erin" w:date="2021-09-21T10:41:00Z">
            <w:rPr>
              <w:rFonts w:ascii="Times New Roman" w:hAnsi="Times New Roman" w:cs="Times New Roman"/>
              <w:color w:val="FFFF00"/>
              <w:sz w:val="22"/>
              <w:szCs w:val="22"/>
            </w:rPr>
          </w:rPrChange>
        </w:rPr>
        <w:t xml:space="preserve"> who </w:t>
      </w:r>
      <w:r w:rsidR="0097045B" w:rsidRPr="00E83913">
        <w:rPr>
          <w:rFonts w:ascii="Times New Roman" w:hAnsi="Times New Roman" w:cs="Times New Roman"/>
          <w:color w:val="000000" w:themeColor="text1"/>
          <w:sz w:val="22"/>
          <w:szCs w:val="22"/>
          <w:rPrChange w:id="462" w:author="Hill, Erin" w:date="2021-09-21T10:41:00Z">
            <w:rPr>
              <w:rFonts w:ascii="Times New Roman" w:hAnsi="Times New Roman" w:cs="Times New Roman"/>
              <w:color w:val="FFFF00"/>
              <w:sz w:val="22"/>
              <w:szCs w:val="22"/>
            </w:rPr>
          </w:rPrChange>
        </w:rPr>
        <w:t>starv</w:t>
      </w:r>
      <w:r w:rsidR="003B45E4" w:rsidRPr="00E83913">
        <w:rPr>
          <w:rFonts w:ascii="Times New Roman" w:hAnsi="Times New Roman" w:cs="Times New Roman"/>
          <w:color w:val="000000" w:themeColor="text1"/>
          <w:sz w:val="22"/>
          <w:szCs w:val="22"/>
          <w:rPrChange w:id="463" w:author="Hill, Erin" w:date="2021-09-21T10:41:00Z">
            <w:rPr>
              <w:rFonts w:ascii="Times New Roman" w:hAnsi="Times New Roman" w:cs="Times New Roman"/>
              <w:color w:val="FFFF00"/>
              <w:sz w:val="22"/>
              <w:szCs w:val="22"/>
            </w:rPr>
          </w:rPrChange>
        </w:rPr>
        <w:t>ed</w:t>
      </w:r>
      <w:r w:rsidR="0097045B" w:rsidRPr="00E83913">
        <w:rPr>
          <w:rFonts w:ascii="Times New Roman" w:hAnsi="Times New Roman" w:cs="Times New Roman"/>
          <w:color w:val="000000" w:themeColor="text1"/>
          <w:sz w:val="22"/>
          <w:szCs w:val="22"/>
          <w:rPrChange w:id="464" w:author="Hill, Erin" w:date="2021-09-21T10:41:00Z">
            <w:rPr>
              <w:rFonts w:ascii="Times New Roman" w:hAnsi="Times New Roman" w:cs="Times New Roman"/>
              <w:color w:val="FFFF00"/>
              <w:sz w:val="22"/>
              <w:szCs w:val="22"/>
            </w:rPr>
          </w:rPrChange>
        </w:rPr>
        <w:t xml:space="preserve"> to death</w:t>
      </w:r>
      <w:r w:rsidR="003B45E4" w:rsidRPr="00E83913">
        <w:rPr>
          <w:rFonts w:ascii="Times New Roman" w:hAnsi="Times New Roman" w:cs="Times New Roman"/>
          <w:color w:val="000000" w:themeColor="text1"/>
          <w:sz w:val="22"/>
          <w:szCs w:val="22"/>
          <w:rPrChange w:id="465" w:author="Hill, Erin" w:date="2021-09-21T10:41:00Z">
            <w:rPr>
              <w:rFonts w:ascii="Times New Roman" w:hAnsi="Times New Roman" w:cs="Times New Roman"/>
              <w:color w:val="FFFF00"/>
              <w:sz w:val="22"/>
              <w:szCs w:val="22"/>
            </w:rPr>
          </w:rPrChange>
        </w:rPr>
        <w:t>. I have been in places with</w:t>
      </w:r>
      <w:r w:rsidR="0097045B" w:rsidRPr="00E83913">
        <w:rPr>
          <w:rFonts w:ascii="Times New Roman" w:hAnsi="Times New Roman" w:cs="Times New Roman"/>
          <w:color w:val="000000" w:themeColor="text1"/>
          <w:sz w:val="22"/>
          <w:szCs w:val="22"/>
          <w:rPrChange w:id="466" w:author="Hill, Erin" w:date="2021-09-21T10:41:00Z">
            <w:rPr>
              <w:rFonts w:ascii="Times New Roman" w:hAnsi="Times New Roman" w:cs="Times New Roman"/>
              <w:color w:val="FFFF00"/>
              <w:sz w:val="22"/>
              <w:szCs w:val="22"/>
            </w:rPr>
          </w:rPrChange>
        </w:rPr>
        <w:t xml:space="preserve"> no running water—not even clean water—around them. </w:t>
      </w:r>
      <w:del w:id="467" w:author="Yancey, Gaynor" w:date="2021-09-06T12:57:00Z">
        <w:r w:rsidR="0097045B" w:rsidRPr="00E83913" w:rsidDel="001F4F7C">
          <w:rPr>
            <w:rFonts w:ascii="Times New Roman" w:hAnsi="Times New Roman" w:cs="Times New Roman"/>
            <w:color w:val="000000" w:themeColor="text1"/>
            <w:sz w:val="22"/>
            <w:szCs w:val="22"/>
            <w:rPrChange w:id="468" w:author="Hill, Erin" w:date="2021-09-21T10:41:00Z">
              <w:rPr>
                <w:rFonts w:ascii="Times New Roman" w:hAnsi="Times New Roman" w:cs="Times New Roman"/>
                <w:color w:val="FFFF00"/>
                <w:sz w:val="22"/>
                <w:szCs w:val="22"/>
              </w:rPr>
            </w:rPrChange>
          </w:rPr>
          <w:delText xml:space="preserve">Nevertheless, </w:delText>
        </w:r>
        <w:r w:rsidR="00ED176B" w:rsidRPr="00E83913" w:rsidDel="001F4F7C">
          <w:rPr>
            <w:rFonts w:ascii="Times New Roman" w:hAnsi="Times New Roman" w:cs="Times New Roman"/>
            <w:color w:val="000000" w:themeColor="text1"/>
            <w:sz w:val="22"/>
            <w:szCs w:val="22"/>
            <w:rPrChange w:id="469" w:author="Hill, Erin" w:date="2021-09-21T10:41:00Z">
              <w:rPr>
                <w:rFonts w:ascii="Times New Roman" w:hAnsi="Times New Roman" w:cs="Times New Roman"/>
                <w:color w:val="FFFF00"/>
                <w:sz w:val="22"/>
                <w:szCs w:val="22"/>
              </w:rPr>
            </w:rPrChange>
          </w:rPr>
          <w:delText>a</w:delText>
        </w:r>
      </w:del>
      <w:ins w:id="470" w:author="Yancey, Gaynor" w:date="2021-09-06T12:57:00Z">
        <w:r w:rsidR="001F4F7C" w:rsidRPr="00E83913">
          <w:rPr>
            <w:rFonts w:ascii="Times New Roman" w:hAnsi="Times New Roman" w:cs="Times New Roman"/>
            <w:color w:val="000000" w:themeColor="text1"/>
            <w:sz w:val="22"/>
            <w:szCs w:val="22"/>
            <w:rPrChange w:id="471" w:author="Hill, Erin" w:date="2021-09-21T10:41:00Z">
              <w:rPr>
                <w:rFonts w:ascii="Times New Roman" w:hAnsi="Times New Roman" w:cs="Times New Roman"/>
                <w:color w:val="FFFF00"/>
                <w:sz w:val="22"/>
                <w:szCs w:val="22"/>
              </w:rPr>
            </w:rPrChange>
          </w:rPr>
          <w:t>A</w:t>
        </w:r>
      </w:ins>
      <w:r w:rsidR="00ED176B" w:rsidRPr="00E83913">
        <w:rPr>
          <w:rFonts w:ascii="Times New Roman" w:hAnsi="Times New Roman" w:cs="Times New Roman"/>
          <w:color w:val="000000" w:themeColor="text1"/>
          <w:sz w:val="22"/>
          <w:szCs w:val="22"/>
          <w:rPrChange w:id="472" w:author="Hill, Erin" w:date="2021-09-21T10:41:00Z">
            <w:rPr>
              <w:rFonts w:ascii="Times New Roman" w:hAnsi="Times New Roman" w:cs="Times New Roman"/>
              <w:color w:val="FFFF00"/>
              <w:sz w:val="22"/>
              <w:szCs w:val="22"/>
            </w:rPr>
          </w:rPrChange>
        </w:rPr>
        <w:t xml:space="preserve">djacent to violence and corruption, </w:t>
      </w:r>
      <w:r w:rsidR="0097045B" w:rsidRPr="00E83913">
        <w:rPr>
          <w:rFonts w:ascii="Times New Roman" w:hAnsi="Times New Roman" w:cs="Times New Roman"/>
          <w:color w:val="000000" w:themeColor="text1"/>
          <w:sz w:val="22"/>
          <w:szCs w:val="22"/>
          <w:rPrChange w:id="473" w:author="Hill, Erin" w:date="2021-09-21T10:41:00Z">
            <w:rPr>
              <w:rFonts w:ascii="Times New Roman" w:hAnsi="Times New Roman" w:cs="Times New Roman"/>
              <w:color w:val="FFFF00"/>
              <w:sz w:val="22"/>
              <w:szCs w:val="22"/>
            </w:rPr>
          </w:rPrChange>
        </w:rPr>
        <w:t>there</w:t>
      </w:r>
      <w:r w:rsidR="005473A1" w:rsidRPr="00E83913">
        <w:rPr>
          <w:rFonts w:ascii="Times New Roman" w:hAnsi="Times New Roman" w:cs="Times New Roman"/>
          <w:color w:val="000000" w:themeColor="text1"/>
          <w:sz w:val="22"/>
          <w:szCs w:val="22"/>
          <w:rPrChange w:id="474" w:author="Hill, Erin" w:date="2021-09-21T10:41:00Z">
            <w:rPr>
              <w:rFonts w:ascii="Times New Roman" w:hAnsi="Times New Roman" w:cs="Times New Roman"/>
              <w:color w:val="FFFF00"/>
              <w:sz w:val="22"/>
              <w:szCs w:val="22"/>
            </w:rPr>
          </w:rPrChange>
        </w:rPr>
        <w:t xml:space="preserve"> is a higher cultural appreciation of family and elders, </w:t>
      </w:r>
      <w:r w:rsidR="00ED176B" w:rsidRPr="00E83913">
        <w:rPr>
          <w:rFonts w:ascii="Times New Roman" w:hAnsi="Times New Roman" w:cs="Times New Roman"/>
          <w:color w:val="000000" w:themeColor="text1"/>
          <w:sz w:val="22"/>
          <w:szCs w:val="22"/>
          <w:rPrChange w:id="475" w:author="Hill, Erin" w:date="2021-09-21T10:41:00Z">
            <w:rPr>
              <w:rFonts w:ascii="Times New Roman" w:hAnsi="Times New Roman" w:cs="Times New Roman"/>
              <w:color w:val="FFFF00"/>
              <w:sz w:val="22"/>
              <w:szCs w:val="22"/>
            </w:rPr>
          </w:rPrChange>
        </w:rPr>
        <w:t xml:space="preserve">more </w:t>
      </w:r>
      <w:r w:rsidR="0097045B" w:rsidRPr="00E83913">
        <w:rPr>
          <w:rFonts w:ascii="Times New Roman" w:hAnsi="Times New Roman" w:cs="Times New Roman"/>
          <w:color w:val="000000" w:themeColor="text1"/>
          <w:sz w:val="22"/>
          <w:szCs w:val="22"/>
          <w:rPrChange w:id="476" w:author="Hill, Erin" w:date="2021-09-21T10:41:00Z">
            <w:rPr>
              <w:rFonts w:ascii="Times New Roman" w:hAnsi="Times New Roman" w:cs="Times New Roman"/>
              <w:color w:val="FFFF00"/>
              <w:sz w:val="22"/>
              <w:szCs w:val="22"/>
            </w:rPr>
          </w:rPrChange>
        </w:rPr>
        <w:t>respect for religious practices and traditions</w:t>
      </w:r>
      <w:r w:rsidR="00ED176B" w:rsidRPr="00E83913">
        <w:rPr>
          <w:rFonts w:ascii="Times New Roman" w:hAnsi="Times New Roman" w:cs="Times New Roman"/>
          <w:color w:val="000000" w:themeColor="text1"/>
          <w:sz w:val="22"/>
          <w:szCs w:val="22"/>
          <w:rPrChange w:id="477" w:author="Hill, Erin" w:date="2021-09-21T10:41:00Z">
            <w:rPr>
              <w:rFonts w:ascii="Times New Roman" w:hAnsi="Times New Roman" w:cs="Times New Roman"/>
              <w:color w:val="FFFF00"/>
              <w:sz w:val="22"/>
              <w:szCs w:val="22"/>
            </w:rPr>
          </w:rPrChange>
        </w:rPr>
        <w:t>, and an amazing disposition to help and share</w:t>
      </w:r>
      <w:r w:rsidR="0097045B" w:rsidRPr="00E83913">
        <w:rPr>
          <w:rFonts w:ascii="Times New Roman" w:hAnsi="Times New Roman" w:cs="Times New Roman"/>
          <w:color w:val="000000" w:themeColor="text1"/>
          <w:sz w:val="22"/>
          <w:szCs w:val="22"/>
          <w:rPrChange w:id="478" w:author="Hill, Erin" w:date="2021-09-21T10:41:00Z">
            <w:rPr>
              <w:rFonts w:ascii="Times New Roman" w:hAnsi="Times New Roman" w:cs="Times New Roman"/>
              <w:color w:val="FFFF00"/>
              <w:sz w:val="22"/>
              <w:szCs w:val="22"/>
            </w:rPr>
          </w:rPrChange>
        </w:rPr>
        <w:t xml:space="preserve">. </w:t>
      </w:r>
      <w:del w:id="479" w:author="Hill, Erin" w:date="2021-09-21T11:05:00Z">
        <w:r w:rsidR="00035057" w:rsidRPr="00E83913" w:rsidDel="002B1B0F">
          <w:rPr>
            <w:rFonts w:ascii="Times New Roman" w:hAnsi="Times New Roman" w:cs="Times New Roman"/>
            <w:color w:val="000000" w:themeColor="text1"/>
            <w:sz w:val="22"/>
            <w:szCs w:val="22"/>
            <w:rPrChange w:id="480" w:author="Hill, Erin" w:date="2021-09-21T10:41:00Z">
              <w:rPr>
                <w:rFonts w:ascii="Times New Roman" w:hAnsi="Times New Roman" w:cs="Times New Roman"/>
                <w:color w:val="FFFF00"/>
                <w:sz w:val="22"/>
                <w:szCs w:val="22"/>
              </w:rPr>
            </w:rPrChange>
          </w:rPr>
          <w:delText xml:space="preserve">The approach gets more </w:delText>
        </w:r>
        <w:r w:rsidR="0097045B" w:rsidRPr="00E83913" w:rsidDel="002B1B0F">
          <w:rPr>
            <w:rFonts w:ascii="Times New Roman" w:hAnsi="Times New Roman" w:cs="Times New Roman"/>
            <w:color w:val="000000" w:themeColor="text1"/>
            <w:sz w:val="22"/>
            <w:szCs w:val="22"/>
            <w:rPrChange w:id="481" w:author="Hill, Erin" w:date="2021-09-21T10:41:00Z">
              <w:rPr>
                <w:rFonts w:ascii="Times New Roman" w:hAnsi="Times New Roman" w:cs="Times New Roman"/>
                <w:color w:val="FFFF00"/>
                <w:sz w:val="22"/>
                <w:szCs w:val="22"/>
              </w:rPr>
            </w:rPrChange>
          </w:rPr>
          <w:delText>challenging</w:delText>
        </w:r>
        <w:r w:rsidR="00035057" w:rsidRPr="00E83913" w:rsidDel="002B1B0F">
          <w:rPr>
            <w:rFonts w:ascii="Times New Roman" w:hAnsi="Times New Roman" w:cs="Times New Roman"/>
            <w:color w:val="000000" w:themeColor="text1"/>
            <w:sz w:val="22"/>
            <w:szCs w:val="22"/>
            <w:rPrChange w:id="482" w:author="Hill, Erin" w:date="2021-09-21T10:41:00Z">
              <w:rPr>
                <w:rFonts w:ascii="Times New Roman" w:hAnsi="Times New Roman" w:cs="Times New Roman"/>
                <w:color w:val="FFFF00"/>
                <w:sz w:val="22"/>
                <w:szCs w:val="22"/>
              </w:rPr>
            </w:rPrChange>
          </w:rPr>
          <w:delText xml:space="preserve"> because</w:delText>
        </w:r>
        <w:r w:rsidR="0097045B" w:rsidRPr="00E83913" w:rsidDel="002B1B0F">
          <w:rPr>
            <w:rFonts w:ascii="Times New Roman" w:hAnsi="Times New Roman" w:cs="Times New Roman"/>
            <w:color w:val="000000" w:themeColor="text1"/>
            <w:sz w:val="22"/>
            <w:szCs w:val="22"/>
            <w:rPrChange w:id="483" w:author="Hill, Erin" w:date="2021-09-21T10:41:00Z">
              <w:rPr>
                <w:rFonts w:ascii="Times New Roman" w:hAnsi="Times New Roman" w:cs="Times New Roman"/>
                <w:color w:val="FFFF00"/>
                <w:sz w:val="22"/>
                <w:szCs w:val="22"/>
              </w:rPr>
            </w:rPrChange>
          </w:rPr>
          <w:delText xml:space="preserve"> there are contrasting differences between regions and countries, given that there are areas </w:delText>
        </w:r>
        <w:r w:rsidR="00035057" w:rsidRPr="00E83913" w:rsidDel="002B1B0F">
          <w:rPr>
            <w:rFonts w:ascii="Times New Roman" w:hAnsi="Times New Roman" w:cs="Times New Roman"/>
            <w:color w:val="000000" w:themeColor="text1"/>
            <w:sz w:val="22"/>
            <w:szCs w:val="22"/>
            <w:rPrChange w:id="484" w:author="Hill, Erin" w:date="2021-09-21T10:41:00Z">
              <w:rPr>
                <w:rFonts w:ascii="Times New Roman" w:hAnsi="Times New Roman" w:cs="Times New Roman"/>
                <w:color w:val="FFFF00"/>
                <w:sz w:val="22"/>
                <w:szCs w:val="22"/>
              </w:rPr>
            </w:rPrChange>
          </w:rPr>
          <w:delText>mostly mirroring the North.</w:delText>
        </w:r>
      </w:del>
    </w:p>
    <w:p w14:paraId="5F5B7818" w14:textId="0AAC3327" w:rsidR="00ED176B" w:rsidRPr="00E83913" w:rsidRDefault="00035057" w:rsidP="002B1B0F">
      <w:pPr>
        <w:ind w:firstLine="720"/>
        <w:rPr>
          <w:rFonts w:ascii="Times New Roman" w:hAnsi="Times New Roman" w:cs="Times New Roman"/>
          <w:color w:val="000000" w:themeColor="text1"/>
          <w:sz w:val="22"/>
          <w:szCs w:val="22"/>
          <w:rPrChange w:id="485" w:author="Hill, Erin" w:date="2021-09-21T10:41:00Z">
            <w:rPr>
              <w:rFonts w:ascii="Times New Roman" w:hAnsi="Times New Roman" w:cs="Times New Roman"/>
              <w:color w:val="FFFF00"/>
              <w:sz w:val="22"/>
              <w:szCs w:val="22"/>
            </w:rPr>
          </w:rPrChange>
        </w:rPr>
      </w:pPr>
      <w:r w:rsidRPr="00E83913">
        <w:rPr>
          <w:rFonts w:ascii="Times New Roman" w:hAnsi="Times New Roman" w:cs="Times New Roman"/>
          <w:color w:val="000000" w:themeColor="text1"/>
          <w:sz w:val="22"/>
          <w:szCs w:val="22"/>
          <w:rPrChange w:id="486" w:author="Hill, Erin" w:date="2021-09-21T10:41:00Z">
            <w:rPr>
              <w:rFonts w:ascii="Times New Roman" w:hAnsi="Times New Roman" w:cs="Times New Roman"/>
              <w:color w:val="FFFF00"/>
              <w:sz w:val="22"/>
              <w:szCs w:val="22"/>
            </w:rPr>
          </w:rPrChange>
        </w:rPr>
        <w:t xml:space="preserve">To approach those </w:t>
      </w:r>
      <w:r w:rsidR="00ED176B" w:rsidRPr="00E83913">
        <w:rPr>
          <w:rFonts w:ascii="Times New Roman" w:hAnsi="Times New Roman" w:cs="Times New Roman"/>
          <w:color w:val="000000" w:themeColor="text1"/>
          <w:sz w:val="22"/>
          <w:szCs w:val="22"/>
          <w:rPrChange w:id="487" w:author="Hill, Erin" w:date="2021-09-21T10:41:00Z">
            <w:rPr>
              <w:rFonts w:ascii="Times New Roman" w:hAnsi="Times New Roman" w:cs="Times New Roman"/>
              <w:color w:val="FFFF00"/>
              <w:sz w:val="22"/>
              <w:szCs w:val="22"/>
            </w:rPr>
          </w:rPrChange>
        </w:rPr>
        <w:t xml:space="preserve">Southern </w:t>
      </w:r>
      <w:r w:rsidRPr="00E83913">
        <w:rPr>
          <w:rFonts w:ascii="Times New Roman" w:hAnsi="Times New Roman" w:cs="Times New Roman"/>
          <w:color w:val="000000" w:themeColor="text1"/>
          <w:sz w:val="22"/>
          <w:szCs w:val="22"/>
          <w:rPrChange w:id="488" w:author="Hill, Erin" w:date="2021-09-21T10:41:00Z">
            <w:rPr>
              <w:rFonts w:ascii="Times New Roman" w:hAnsi="Times New Roman" w:cs="Times New Roman"/>
              <w:color w:val="FFFF00"/>
              <w:sz w:val="22"/>
              <w:szCs w:val="22"/>
            </w:rPr>
          </w:rPrChange>
        </w:rPr>
        <w:t>neighbors, dialogue can be the starting point</w:t>
      </w:r>
      <w:del w:id="489" w:author="Hill, Erin" w:date="2021-09-21T11:06:00Z">
        <w:r w:rsidRPr="00E83913" w:rsidDel="002B1B0F">
          <w:rPr>
            <w:rFonts w:ascii="Times New Roman" w:hAnsi="Times New Roman" w:cs="Times New Roman"/>
            <w:color w:val="000000" w:themeColor="text1"/>
            <w:sz w:val="22"/>
            <w:szCs w:val="22"/>
            <w:rPrChange w:id="490" w:author="Hill, Erin" w:date="2021-09-21T10:41:00Z">
              <w:rPr>
                <w:rFonts w:ascii="Times New Roman" w:hAnsi="Times New Roman" w:cs="Times New Roman"/>
                <w:color w:val="FFFF00"/>
                <w:sz w:val="22"/>
                <w:szCs w:val="22"/>
              </w:rPr>
            </w:rPrChange>
          </w:rPr>
          <w:delText xml:space="preserve">, but it will require </w:delText>
        </w:r>
        <w:r w:rsidR="000F216D" w:rsidRPr="00E83913" w:rsidDel="002B1B0F">
          <w:rPr>
            <w:rFonts w:ascii="Times New Roman" w:hAnsi="Times New Roman" w:cs="Times New Roman"/>
            <w:color w:val="000000" w:themeColor="text1"/>
            <w:sz w:val="22"/>
            <w:szCs w:val="22"/>
            <w:rPrChange w:id="491" w:author="Hill, Erin" w:date="2021-09-21T10:41:00Z">
              <w:rPr>
                <w:rFonts w:ascii="Times New Roman" w:hAnsi="Times New Roman" w:cs="Times New Roman"/>
                <w:color w:val="FFFF00"/>
                <w:sz w:val="22"/>
                <w:szCs w:val="22"/>
              </w:rPr>
            </w:rPrChange>
          </w:rPr>
          <w:delText>creativ</w:delText>
        </w:r>
        <w:r w:rsidRPr="00E83913" w:rsidDel="002B1B0F">
          <w:rPr>
            <w:rFonts w:ascii="Times New Roman" w:hAnsi="Times New Roman" w:cs="Times New Roman"/>
            <w:color w:val="000000" w:themeColor="text1"/>
            <w:sz w:val="22"/>
            <w:szCs w:val="22"/>
            <w:rPrChange w:id="492" w:author="Hill, Erin" w:date="2021-09-21T10:41:00Z">
              <w:rPr>
                <w:rFonts w:ascii="Times New Roman" w:hAnsi="Times New Roman" w:cs="Times New Roman"/>
                <w:color w:val="FFFF00"/>
                <w:sz w:val="22"/>
                <w:szCs w:val="22"/>
              </w:rPr>
            </w:rPrChange>
          </w:rPr>
          <w:delText>e ways of summing efforts</w:delText>
        </w:r>
      </w:del>
      <w:r w:rsidRPr="00E83913">
        <w:rPr>
          <w:rFonts w:ascii="Times New Roman" w:hAnsi="Times New Roman" w:cs="Times New Roman"/>
          <w:color w:val="000000" w:themeColor="text1"/>
          <w:sz w:val="22"/>
          <w:szCs w:val="22"/>
          <w:rPrChange w:id="493" w:author="Hill, Erin" w:date="2021-09-21T10:41:00Z">
            <w:rPr>
              <w:rFonts w:ascii="Times New Roman" w:hAnsi="Times New Roman" w:cs="Times New Roman"/>
              <w:color w:val="FFFF00"/>
              <w:sz w:val="22"/>
              <w:szCs w:val="22"/>
            </w:rPr>
          </w:rPrChange>
        </w:rPr>
        <w:t>. W</w:t>
      </w:r>
      <w:r w:rsidR="003821EE" w:rsidRPr="00E83913">
        <w:rPr>
          <w:rFonts w:ascii="Times New Roman" w:hAnsi="Times New Roman" w:cs="Times New Roman"/>
          <w:color w:val="000000" w:themeColor="text1"/>
          <w:sz w:val="22"/>
          <w:szCs w:val="22"/>
          <w:rPrChange w:id="494" w:author="Hill, Erin" w:date="2021-09-21T10:41:00Z">
            <w:rPr>
              <w:rFonts w:ascii="Times New Roman" w:hAnsi="Times New Roman" w:cs="Times New Roman"/>
              <w:color w:val="FFFF00"/>
              <w:sz w:val="22"/>
              <w:szCs w:val="22"/>
            </w:rPr>
          </w:rPrChange>
        </w:rPr>
        <w:t xml:space="preserve">isdom and experiences as well as resources and strategies </w:t>
      </w:r>
      <w:r w:rsidRPr="00E83913">
        <w:rPr>
          <w:rFonts w:ascii="Times New Roman" w:hAnsi="Times New Roman" w:cs="Times New Roman"/>
          <w:color w:val="000000" w:themeColor="text1"/>
          <w:sz w:val="22"/>
          <w:szCs w:val="22"/>
          <w:rPrChange w:id="495" w:author="Hill, Erin" w:date="2021-09-21T10:41:00Z">
            <w:rPr>
              <w:rFonts w:ascii="Times New Roman" w:hAnsi="Times New Roman" w:cs="Times New Roman"/>
              <w:color w:val="FFFF00"/>
              <w:sz w:val="22"/>
              <w:szCs w:val="22"/>
            </w:rPr>
          </w:rPrChange>
        </w:rPr>
        <w:t xml:space="preserve">from everywhere </w:t>
      </w:r>
      <w:r w:rsidR="003821EE" w:rsidRPr="00E83913">
        <w:rPr>
          <w:rFonts w:ascii="Times New Roman" w:hAnsi="Times New Roman" w:cs="Times New Roman"/>
          <w:color w:val="000000" w:themeColor="text1"/>
          <w:sz w:val="22"/>
          <w:szCs w:val="22"/>
          <w:rPrChange w:id="496" w:author="Hill, Erin" w:date="2021-09-21T10:41:00Z">
            <w:rPr>
              <w:rFonts w:ascii="Times New Roman" w:hAnsi="Times New Roman" w:cs="Times New Roman"/>
              <w:color w:val="FFFF00"/>
              <w:sz w:val="22"/>
              <w:szCs w:val="22"/>
            </w:rPr>
          </w:rPrChange>
        </w:rPr>
        <w:t>are called to be integra</w:t>
      </w:r>
      <w:r w:rsidR="00533B98" w:rsidRPr="00E83913">
        <w:rPr>
          <w:rFonts w:ascii="Times New Roman" w:hAnsi="Times New Roman" w:cs="Times New Roman"/>
          <w:color w:val="000000" w:themeColor="text1"/>
          <w:sz w:val="22"/>
          <w:szCs w:val="22"/>
          <w:rPrChange w:id="497" w:author="Hill, Erin" w:date="2021-09-21T10:41:00Z">
            <w:rPr>
              <w:rFonts w:ascii="Times New Roman" w:hAnsi="Times New Roman" w:cs="Times New Roman"/>
              <w:color w:val="FFFF00"/>
              <w:sz w:val="22"/>
              <w:szCs w:val="22"/>
            </w:rPr>
          </w:rPrChange>
        </w:rPr>
        <w:t>t</w:t>
      </w:r>
      <w:r w:rsidR="003821EE" w:rsidRPr="00E83913">
        <w:rPr>
          <w:rFonts w:ascii="Times New Roman" w:hAnsi="Times New Roman" w:cs="Times New Roman"/>
          <w:color w:val="000000" w:themeColor="text1"/>
          <w:sz w:val="22"/>
          <w:szCs w:val="22"/>
          <w:rPrChange w:id="498" w:author="Hill, Erin" w:date="2021-09-21T10:41:00Z">
            <w:rPr>
              <w:rFonts w:ascii="Times New Roman" w:hAnsi="Times New Roman" w:cs="Times New Roman"/>
              <w:color w:val="FFFF00"/>
              <w:sz w:val="22"/>
              <w:szCs w:val="22"/>
            </w:rPr>
          </w:rPrChange>
        </w:rPr>
        <w:t>ed</w:t>
      </w:r>
      <w:r w:rsidRPr="00E83913">
        <w:rPr>
          <w:rFonts w:ascii="Times New Roman" w:hAnsi="Times New Roman" w:cs="Times New Roman"/>
          <w:color w:val="000000" w:themeColor="text1"/>
          <w:sz w:val="22"/>
          <w:szCs w:val="22"/>
          <w:rPrChange w:id="499" w:author="Hill, Erin" w:date="2021-09-21T10:41:00Z">
            <w:rPr>
              <w:rFonts w:ascii="Times New Roman" w:hAnsi="Times New Roman" w:cs="Times New Roman"/>
              <w:color w:val="FFFF00"/>
              <w:sz w:val="22"/>
              <w:szCs w:val="22"/>
            </w:rPr>
          </w:rPrChange>
        </w:rPr>
        <w:t xml:space="preserve">. We all have </w:t>
      </w:r>
      <w:r w:rsidR="00ED176B" w:rsidRPr="00E83913">
        <w:rPr>
          <w:rFonts w:ascii="Times New Roman" w:hAnsi="Times New Roman" w:cs="Times New Roman"/>
          <w:color w:val="000000" w:themeColor="text1"/>
          <w:sz w:val="22"/>
          <w:szCs w:val="22"/>
          <w:rPrChange w:id="500" w:author="Hill, Erin" w:date="2021-09-21T10:41:00Z">
            <w:rPr>
              <w:rFonts w:ascii="Times New Roman" w:hAnsi="Times New Roman" w:cs="Times New Roman"/>
              <w:color w:val="FFFF00"/>
              <w:sz w:val="22"/>
              <w:szCs w:val="22"/>
            </w:rPr>
          </w:rPrChange>
        </w:rPr>
        <w:t>an</w:t>
      </w:r>
      <w:r w:rsidRPr="00E83913">
        <w:rPr>
          <w:rFonts w:ascii="Times New Roman" w:hAnsi="Times New Roman" w:cs="Times New Roman"/>
          <w:color w:val="000000" w:themeColor="text1"/>
          <w:sz w:val="22"/>
          <w:szCs w:val="22"/>
          <w:rPrChange w:id="501" w:author="Hill, Erin" w:date="2021-09-21T10:41:00Z">
            <w:rPr>
              <w:rFonts w:ascii="Times New Roman" w:hAnsi="Times New Roman" w:cs="Times New Roman"/>
              <w:color w:val="FFFF00"/>
              <w:sz w:val="22"/>
              <w:szCs w:val="22"/>
            </w:rPr>
          </w:rPrChange>
        </w:rPr>
        <w:t xml:space="preserve"> open path to keep learning and </w:t>
      </w:r>
      <w:r w:rsidR="000D6E4C" w:rsidRPr="00E83913">
        <w:rPr>
          <w:rFonts w:ascii="Times New Roman" w:hAnsi="Times New Roman" w:cs="Times New Roman"/>
          <w:color w:val="000000" w:themeColor="text1"/>
          <w:sz w:val="22"/>
          <w:szCs w:val="22"/>
          <w:rPrChange w:id="502" w:author="Hill, Erin" w:date="2021-09-21T10:41:00Z">
            <w:rPr>
              <w:rFonts w:ascii="Times New Roman" w:hAnsi="Times New Roman" w:cs="Times New Roman"/>
              <w:color w:val="FFFF00"/>
              <w:sz w:val="22"/>
              <w:szCs w:val="22"/>
            </w:rPr>
          </w:rPrChange>
        </w:rPr>
        <w:t>practic</w:t>
      </w:r>
      <w:r w:rsidRPr="00E83913">
        <w:rPr>
          <w:rFonts w:ascii="Times New Roman" w:hAnsi="Times New Roman" w:cs="Times New Roman"/>
          <w:color w:val="000000" w:themeColor="text1"/>
          <w:sz w:val="22"/>
          <w:szCs w:val="22"/>
          <w:rPrChange w:id="503" w:author="Hill, Erin" w:date="2021-09-21T10:41:00Z">
            <w:rPr>
              <w:rFonts w:ascii="Times New Roman" w:hAnsi="Times New Roman" w:cs="Times New Roman"/>
              <w:color w:val="FFFF00"/>
              <w:sz w:val="22"/>
              <w:szCs w:val="22"/>
            </w:rPr>
          </w:rPrChange>
        </w:rPr>
        <w:t>ing</w:t>
      </w:r>
      <w:r w:rsidR="000D6E4C" w:rsidRPr="00E83913">
        <w:rPr>
          <w:rFonts w:ascii="Times New Roman" w:hAnsi="Times New Roman" w:cs="Times New Roman"/>
          <w:color w:val="000000" w:themeColor="text1"/>
          <w:sz w:val="22"/>
          <w:szCs w:val="22"/>
          <w:rPrChange w:id="504" w:author="Hill, Erin" w:date="2021-09-21T10:41:00Z">
            <w:rPr>
              <w:rFonts w:ascii="Times New Roman" w:hAnsi="Times New Roman" w:cs="Times New Roman"/>
              <w:color w:val="FFFF00"/>
              <w:sz w:val="22"/>
              <w:szCs w:val="22"/>
            </w:rPr>
          </w:rPrChange>
        </w:rPr>
        <w:t xml:space="preserve"> social innovation</w:t>
      </w:r>
      <w:r w:rsidRPr="00E83913">
        <w:rPr>
          <w:rFonts w:ascii="Times New Roman" w:hAnsi="Times New Roman" w:cs="Times New Roman"/>
          <w:color w:val="000000" w:themeColor="text1"/>
          <w:sz w:val="22"/>
          <w:szCs w:val="22"/>
          <w:rPrChange w:id="505" w:author="Hill, Erin" w:date="2021-09-21T10:41:00Z">
            <w:rPr>
              <w:rFonts w:ascii="Times New Roman" w:hAnsi="Times New Roman" w:cs="Times New Roman"/>
              <w:color w:val="FFFF00"/>
              <w:sz w:val="22"/>
              <w:szCs w:val="22"/>
            </w:rPr>
          </w:rPrChange>
        </w:rPr>
        <w:t>.</w:t>
      </w:r>
    </w:p>
    <w:p w14:paraId="1618ED3F" w14:textId="00EE2245" w:rsidR="00B74CFD" w:rsidRPr="00E83913" w:rsidRDefault="00ED176B" w:rsidP="00AB00F1">
      <w:pPr>
        <w:ind w:firstLine="720"/>
        <w:rPr>
          <w:rFonts w:ascii="Times New Roman" w:hAnsi="Times New Roman" w:cs="Times New Roman"/>
          <w:color w:val="000000" w:themeColor="text1"/>
          <w:sz w:val="22"/>
          <w:szCs w:val="22"/>
          <w:rPrChange w:id="506" w:author="Hill, Erin" w:date="2021-09-21T10:41:00Z">
            <w:rPr>
              <w:rFonts w:ascii="Times New Roman" w:hAnsi="Times New Roman" w:cs="Times New Roman"/>
              <w:color w:val="FFFF00"/>
              <w:sz w:val="22"/>
              <w:szCs w:val="22"/>
            </w:rPr>
          </w:rPrChange>
        </w:rPr>
      </w:pPr>
      <w:del w:id="507" w:author="Yancey, Gaynor" w:date="2021-09-06T12:58:00Z">
        <w:r w:rsidRPr="00E83913" w:rsidDel="001F4F7C">
          <w:rPr>
            <w:rFonts w:ascii="Times New Roman" w:hAnsi="Times New Roman" w:cs="Times New Roman"/>
            <w:color w:val="000000" w:themeColor="text1"/>
            <w:sz w:val="22"/>
            <w:szCs w:val="22"/>
            <w:rPrChange w:id="508" w:author="Hill, Erin" w:date="2021-09-21T10:41:00Z">
              <w:rPr>
                <w:rFonts w:ascii="Times New Roman" w:hAnsi="Times New Roman" w:cs="Times New Roman"/>
                <w:color w:val="FFFF00"/>
                <w:sz w:val="22"/>
                <w:szCs w:val="22"/>
              </w:rPr>
            </w:rPrChange>
          </w:rPr>
          <w:delText xml:space="preserve">Therefore, I guess that </w:delText>
        </w:r>
      </w:del>
      <w:del w:id="509" w:author="Yancey, Gaynor" w:date="2021-09-06T12:59:00Z">
        <w:r w:rsidRPr="00E83913" w:rsidDel="001F4F7C">
          <w:rPr>
            <w:rFonts w:ascii="Times New Roman" w:hAnsi="Times New Roman" w:cs="Times New Roman"/>
            <w:color w:val="000000" w:themeColor="text1"/>
            <w:sz w:val="22"/>
            <w:szCs w:val="22"/>
            <w:rPrChange w:id="510" w:author="Hill, Erin" w:date="2021-09-21T10:41:00Z">
              <w:rPr>
                <w:rFonts w:ascii="Times New Roman" w:hAnsi="Times New Roman" w:cs="Times New Roman"/>
                <w:color w:val="FFFF00"/>
                <w:sz w:val="22"/>
                <w:szCs w:val="22"/>
              </w:rPr>
            </w:rPrChange>
          </w:rPr>
          <w:delText>t</w:delText>
        </w:r>
      </w:del>
      <w:ins w:id="511" w:author="Yancey, Gaynor" w:date="2021-09-06T12:59:00Z">
        <w:r w:rsidR="001F4F7C" w:rsidRPr="00E83913">
          <w:rPr>
            <w:rFonts w:ascii="Times New Roman" w:hAnsi="Times New Roman" w:cs="Times New Roman"/>
            <w:color w:val="000000" w:themeColor="text1"/>
            <w:sz w:val="22"/>
            <w:szCs w:val="22"/>
            <w:rPrChange w:id="512" w:author="Hill, Erin" w:date="2021-09-21T10:41:00Z">
              <w:rPr>
                <w:rFonts w:ascii="Times New Roman" w:hAnsi="Times New Roman" w:cs="Times New Roman"/>
                <w:color w:val="FFFF00"/>
                <w:sz w:val="22"/>
                <w:szCs w:val="22"/>
              </w:rPr>
            </w:rPrChange>
          </w:rPr>
          <w:t>T</w:t>
        </w:r>
      </w:ins>
      <w:r w:rsidRPr="00E83913">
        <w:rPr>
          <w:rFonts w:ascii="Times New Roman" w:hAnsi="Times New Roman" w:cs="Times New Roman"/>
          <w:color w:val="000000" w:themeColor="text1"/>
          <w:sz w:val="22"/>
          <w:szCs w:val="22"/>
          <w:rPrChange w:id="513" w:author="Hill, Erin" w:date="2021-09-21T10:41:00Z">
            <w:rPr>
              <w:rFonts w:ascii="Times New Roman" w:hAnsi="Times New Roman" w:cs="Times New Roman"/>
              <w:color w:val="FFFF00"/>
              <w:sz w:val="22"/>
              <w:szCs w:val="22"/>
            </w:rPr>
          </w:rPrChange>
        </w:rPr>
        <w:t xml:space="preserve">he Christian challenge </w:t>
      </w:r>
      <w:r w:rsidR="002B7251" w:rsidRPr="00E83913">
        <w:rPr>
          <w:rFonts w:ascii="Times New Roman" w:hAnsi="Times New Roman" w:cs="Times New Roman"/>
          <w:color w:val="000000" w:themeColor="text1"/>
          <w:sz w:val="22"/>
          <w:szCs w:val="22"/>
          <w:rPrChange w:id="514" w:author="Hill, Erin" w:date="2021-09-21T10:41:00Z">
            <w:rPr>
              <w:rFonts w:ascii="Times New Roman" w:hAnsi="Times New Roman" w:cs="Times New Roman"/>
              <w:color w:val="FFFF00"/>
              <w:sz w:val="22"/>
              <w:szCs w:val="22"/>
            </w:rPr>
          </w:rPrChange>
        </w:rPr>
        <w:t>is</w:t>
      </w:r>
      <w:r w:rsidRPr="00E83913">
        <w:rPr>
          <w:rFonts w:ascii="Times New Roman" w:hAnsi="Times New Roman" w:cs="Times New Roman"/>
          <w:color w:val="000000" w:themeColor="text1"/>
          <w:sz w:val="22"/>
          <w:szCs w:val="22"/>
          <w:rPrChange w:id="515" w:author="Hill, Erin" w:date="2021-09-21T10:41:00Z">
            <w:rPr>
              <w:rFonts w:ascii="Times New Roman" w:hAnsi="Times New Roman" w:cs="Times New Roman"/>
              <w:color w:val="FFFF00"/>
              <w:sz w:val="22"/>
              <w:szCs w:val="22"/>
            </w:rPr>
          </w:rPrChange>
        </w:rPr>
        <w:t xml:space="preserve"> acknowledging </w:t>
      </w:r>
      <w:r w:rsidR="003B45E4" w:rsidRPr="00E83913">
        <w:rPr>
          <w:rFonts w:ascii="Times New Roman" w:hAnsi="Times New Roman" w:cs="Times New Roman"/>
          <w:color w:val="000000" w:themeColor="text1"/>
          <w:sz w:val="22"/>
          <w:szCs w:val="22"/>
          <w:rPrChange w:id="516" w:author="Hill, Erin" w:date="2021-09-21T10:41:00Z">
            <w:rPr>
              <w:rFonts w:ascii="Times New Roman" w:hAnsi="Times New Roman" w:cs="Times New Roman"/>
              <w:color w:val="FFFF00"/>
              <w:sz w:val="22"/>
              <w:szCs w:val="22"/>
            </w:rPr>
          </w:rPrChange>
        </w:rPr>
        <w:t xml:space="preserve">that the Holy Spirit as </w:t>
      </w:r>
      <w:r w:rsidRPr="00E83913">
        <w:rPr>
          <w:rFonts w:ascii="Times New Roman" w:hAnsi="Times New Roman" w:cs="Times New Roman"/>
          <w:color w:val="000000" w:themeColor="text1"/>
          <w:sz w:val="22"/>
          <w:szCs w:val="22"/>
          <w:rPrChange w:id="517" w:author="Hill, Erin" w:date="2021-09-21T10:41:00Z">
            <w:rPr>
              <w:rFonts w:ascii="Times New Roman" w:hAnsi="Times New Roman" w:cs="Times New Roman"/>
              <w:color w:val="FFFF00"/>
              <w:sz w:val="22"/>
              <w:szCs w:val="22"/>
            </w:rPr>
          </w:rPrChange>
        </w:rPr>
        <w:t>the gift of the Father of Jesus Christ mak</w:t>
      </w:r>
      <w:r w:rsidR="003B45E4" w:rsidRPr="00E83913">
        <w:rPr>
          <w:rFonts w:ascii="Times New Roman" w:hAnsi="Times New Roman" w:cs="Times New Roman"/>
          <w:color w:val="000000" w:themeColor="text1"/>
          <w:sz w:val="22"/>
          <w:szCs w:val="22"/>
          <w:rPrChange w:id="518" w:author="Hill, Erin" w:date="2021-09-21T10:41:00Z">
            <w:rPr>
              <w:rFonts w:ascii="Times New Roman" w:hAnsi="Times New Roman" w:cs="Times New Roman"/>
              <w:color w:val="FFFF00"/>
              <w:sz w:val="22"/>
              <w:szCs w:val="22"/>
            </w:rPr>
          </w:rPrChange>
        </w:rPr>
        <w:t>es</w:t>
      </w:r>
      <w:r w:rsidRPr="00E83913">
        <w:rPr>
          <w:rFonts w:ascii="Times New Roman" w:hAnsi="Times New Roman" w:cs="Times New Roman"/>
          <w:color w:val="000000" w:themeColor="text1"/>
          <w:sz w:val="22"/>
          <w:szCs w:val="22"/>
          <w:rPrChange w:id="519" w:author="Hill, Erin" w:date="2021-09-21T10:41:00Z">
            <w:rPr>
              <w:rFonts w:ascii="Times New Roman" w:hAnsi="Times New Roman" w:cs="Times New Roman"/>
              <w:color w:val="FFFF00"/>
              <w:sz w:val="22"/>
              <w:szCs w:val="22"/>
            </w:rPr>
          </w:rPrChange>
        </w:rPr>
        <w:t xml:space="preserve"> us </w:t>
      </w:r>
      <w:r w:rsidR="002B7251" w:rsidRPr="00E83913">
        <w:rPr>
          <w:rFonts w:ascii="Times New Roman" w:hAnsi="Times New Roman" w:cs="Times New Roman"/>
          <w:color w:val="000000" w:themeColor="text1"/>
          <w:sz w:val="22"/>
          <w:szCs w:val="22"/>
          <w:rPrChange w:id="520" w:author="Hill, Erin" w:date="2021-09-21T10:41:00Z">
            <w:rPr>
              <w:rFonts w:ascii="Times New Roman" w:hAnsi="Times New Roman" w:cs="Times New Roman"/>
              <w:color w:val="FFFF00"/>
              <w:sz w:val="22"/>
              <w:szCs w:val="22"/>
            </w:rPr>
          </w:rPrChange>
        </w:rPr>
        <w:t xml:space="preserve">all </w:t>
      </w:r>
      <w:r w:rsidRPr="00E83913">
        <w:rPr>
          <w:rFonts w:ascii="Times New Roman" w:hAnsi="Times New Roman" w:cs="Times New Roman"/>
          <w:color w:val="000000" w:themeColor="text1"/>
          <w:sz w:val="22"/>
          <w:szCs w:val="22"/>
          <w:rPrChange w:id="521" w:author="Hill, Erin" w:date="2021-09-21T10:41:00Z">
            <w:rPr>
              <w:rFonts w:ascii="Times New Roman" w:hAnsi="Times New Roman" w:cs="Times New Roman"/>
              <w:color w:val="FFFF00"/>
              <w:sz w:val="22"/>
              <w:szCs w:val="22"/>
            </w:rPr>
          </w:rPrChange>
        </w:rPr>
        <w:t>his children</w:t>
      </w:r>
      <w:del w:id="522" w:author="Yancey, Gaynor" w:date="2021-09-06T12:59:00Z">
        <w:r w:rsidR="003B45E4" w:rsidRPr="00E83913" w:rsidDel="001F4F7C">
          <w:rPr>
            <w:rFonts w:ascii="Times New Roman" w:hAnsi="Times New Roman" w:cs="Times New Roman"/>
            <w:color w:val="000000" w:themeColor="text1"/>
            <w:sz w:val="22"/>
            <w:szCs w:val="22"/>
            <w:rPrChange w:id="523" w:author="Hill, Erin" w:date="2021-09-21T10:41:00Z">
              <w:rPr>
                <w:rFonts w:ascii="Times New Roman" w:hAnsi="Times New Roman" w:cs="Times New Roman"/>
                <w:color w:val="FFFF00"/>
                <w:sz w:val="22"/>
                <w:szCs w:val="22"/>
              </w:rPr>
            </w:rPrChange>
          </w:rPr>
          <w:delText>, and</w:delText>
        </w:r>
      </w:del>
      <w:r w:rsidRPr="00E83913">
        <w:rPr>
          <w:rFonts w:ascii="Times New Roman" w:hAnsi="Times New Roman" w:cs="Times New Roman"/>
          <w:color w:val="000000" w:themeColor="text1"/>
          <w:sz w:val="22"/>
          <w:szCs w:val="22"/>
          <w:rPrChange w:id="524" w:author="Hill, Erin" w:date="2021-09-21T10:41:00Z">
            <w:rPr>
              <w:rFonts w:ascii="Times New Roman" w:hAnsi="Times New Roman" w:cs="Times New Roman"/>
              <w:color w:val="FFFF00"/>
              <w:sz w:val="22"/>
              <w:szCs w:val="22"/>
            </w:rPr>
          </w:rPrChange>
        </w:rPr>
        <w:t xml:space="preserve"> </w:t>
      </w:r>
      <w:r w:rsidR="003B45E4" w:rsidRPr="00E83913">
        <w:rPr>
          <w:rFonts w:ascii="Times New Roman" w:hAnsi="Times New Roman" w:cs="Times New Roman"/>
          <w:color w:val="000000" w:themeColor="text1"/>
          <w:sz w:val="22"/>
          <w:szCs w:val="22"/>
          <w:rPrChange w:id="525" w:author="Hill, Erin" w:date="2021-09-21T10:41:00Z">
            <w:rPr>
              <w:rFonts w:ascii="Times New Roman" w:hAnsi="Times New Roman" w:cs="Times New Roman"/>
              <w:color w:val="FFFF00"/>
              <w:sz w:val="22"/>
              <w:szCs w:val="22"/>
            </w:rPr>
          </w:rPrChange>
        </w:rPr>
        <w:t>I</w:t>
      </w:r>
      <w:r w:rsidRPr="00E83913">
        <w:rPr>
          <w:rFonts w:ascii="Times New Roman" w:hAnsi="Times New Roman" w:cs="Times New Roman"/>
          <w:color w:val="000000" w:themeColor="text1"/>
          <w:sz w:val="22"/>
          <w:szCs w:val="22"/>
          <w:rPrChange w:id="526" w:author="Hill, Erin" w:date="2021-09-21T10:41:00Z">
            <w:rPr>
              <w:rFonts w:ascii="Times New Roman" w:hAnsi="Times New Roman" w:cs="Times New Roman"/>
              <w:color w:val="FFFF00"/>
              <w:sz w:val="22"/>
              <w:szCs w:val="22"/>
            </w:rPr>
          </w:rPrChange>
        </w:rPr>
        <w:t xml:space="preserve"> cannot </w:t>
      </w:r>
      <w:r w:rsidR="003B45E4" w:rsidRPr="00E83913">
        <w:rPr>
          <w:rFonts w:ascii="Times New Roman" w:hAnsi="Times New Roman" w:cs="Times New Roman"/>
          <w:color w:val="000000" w:themeColor="text1"/>
          <w:sz w:val="22"/>
          <w:szCs w:val="22"/>
          <w:rPrChange w:id="527" w:author="Hill, Erin" w:date="2021-09-21T10:41:00Z">
            <w:rPr>
              <w:rFonts w:ascii="Times New Roman" w:hAnsi="Times New Roman" w:cs="Times New Roman"/>
              <w:color w:val="FFFF00"/>
              <w:sz w:val="22"/>
              <w:szCs w:val="22"/>
            </w:rPr>
          </w:rPrChange>
        </w:rPr>
        <w:t xml:space="preserve">be a </w:t>
      </w:r>
      <w:r w:rsidRPr="00E83913">
        <w:rPr>
          <w:rFonts w:ascii="Times New Roman" w:hAnsi="Times New Roman" w:cs="Times New Roman"/>
          <w:color w:val="000000" w:themeColor="text1"/>
          <w:sz w:val="22"/>
          <w:szCs w:val="22"/>
          <w:rPrChange w:id="528" w:author="Hill, Erin" w:date="2021-09-21T10:41:00Z">
            <w:rPr>
              <w:rFonts w:ascii="Times New Roman" w:hAnsi="Times New Roman" w:cs="Times New Roman"/>
              <w:color w:val="FFFF00"/>
              <w:sz w:val="22"/>
              <w:szCs w:val="22"/>
            </w:rPr>
          </w:rPrChange>
        </w:rPr>
        <w:t xml:space="preserve">child of God </w:t>
      </w:r>
      <w:r w:rsidR="003B45E4" w:rsidRPr="00E83913">
        <w:rPr>
          <w:rFonts w:ascii="Times New Roman" w:hAnsi="Times New Roman" w:cs="Times New Roman"/>
          <w:color w:val="000000" w:themeColor="text1"/>
          <w:sz w:val="22"/>
          <w:szCs w:val="22"/>
          <w:rPrChange w:id="529" w:author="Hill, Erin" w:date="2021-09-21T10:41:00Z">
            <w:rPr>
              <w:rFonts w:ascii="Times New Roman" w:hAnsi="Times New Roman" w:cs="Times New Roman"/>
              <w:color w:val="FFFF00"/>
              <w:sz w:val="22"/>
              <w:szCs w:val="22"/>
            </w:rPr>
          </w:rPrChange>
        </w:rPr>
        <w:t>if I agree on</w:t>
      </w:r>
      <w:r w:rsidRPr="00E83913">
        <w:rPr>
          <w:rFonts w:ascii="Times New Roman" w:hAnsi="Times New Roman" w:cs="Times New Roman"/>
          <w:color w:val="000000" w:themeColor="text1"/>
          <w:sz w:val="22"/>
          <w:szCs w:val="22"/>
          <w:rPrChange w:id="530" w:author="Hill, Erin" w:date="2021-09-21T10:41:00Z">
            <w:rPr>
              <w:rFonts w:ascii="Times New Roman" w:hAnsi="Times New Roman" w:cs="Times New Roman"/>
              <w:color w:val="FFFF00"/>
              <w:sz w:val="22"/>
              <w:szCs w:val="22"/>
            </w:rPr>
          </w:rPrChange>
        </w:rPr>
        <w:t xml:space="preserve"> excluding o</w:t>
      </w:r>
      <w:r w:rsidR="003B45E4" w:rsidRPr="00E83913">
        <w:rPr>
          <w:rFonts w:ascii="Times New Roman" w:hAnsi="Times New Roman" w:cs="Times New Roman"/>
          <w:color w:val="000000" w:themeColor="text1"/>
          <w:sz w:val="22"/>
          <w:szCs w:val="22"/>
          <w:rPrChange w:id="531" w:author="Hill, Erin" w:date="2021-09-21T10:41:00Z">
            <w:rPr>
              <w:rFonts w:ascii="Times New Roman" w:hAnsi="Times New Roman" w:cs="Times New Roman"/>
              <w:color w:val="FFFF00"/>
              <w:sz w:val="22"/>
              <w:szCs w:val="22"/>
            </w:rPr>
          </w:rPrChange>
        </w:rPr>
        <w:t>th</w:t>
      </w:r>
      <w:r w:rsidRPr="00E83913">
        <w:rPr>
          <w:rFonts w:ascii="Times New Roman" w:hAnsi="Times New Roman" w:cs="Times New Roman"/>
          <w:color w:val="000000" w:themeColor="text1"/>
          <w:sz w:val="22"/>
          <w:szCs w:val="22"/>
          <w:rPrChange w:id="532" w:author="Hill, Erin" w:date="2021-09-21T10:41:00Z">
            <w:rPr>
              <w:rFonts w:ascii="Times New Roman" w:hAnsi="Times New Roman" w:cs="Times New Roman"/>
              <w:color w:val="FFFF00"/>
              <w:sz w:val="22"/>
              <w:szCs w:val="22"/>
            </w:rPr>
          </w:rPrChange>
        </w:rPr>
        <w:t>er sisters and brothers from the same table</w:t>
      </w:r>
      <w:r w:rsidR="003B45E4" w:rsidRPr="00E83913">
        <w:rPr>
          <w:rFonts w:ascii="Times New Roman" w:hAnsi="Times New Roman" w:cs="Times New Roman"/>
          <w:color w:val="000000" w:themeColor="text1"/>
          <w:sz w:val="22"/>
          <w:szCs w:val="22"/>
          <w:rPrChange w:id="533" w:author="Hill, Erin" w:date="2021-09-21T10:41:00Z">
            <w:rPr>
              <w:rFonts w:ascii="Times New Roman" w:hAnsi="Times New Roman" w:cs="Times New Roman"/>
              <w:color w:val="FFFF00"/>
              <w:sz w:val="22"/>
              <w:szCs w:val="22"/>
            </w:rPr>
          </w:rPrChange>
        </w:rPr>
        <w:t>,</w:t>
      </w:r>
      <w:r w:rsidRPr="00E83913">
        <w:rPr>
          <w:rFonts w:ascii="Times New Roman" w:hAnsi="Times New Roman" w:cs="Times New Roman"/>
          <w:color w:val="000000" w:themeColor="text1"/>
          <w:sz w:val="22"/>
          <w:szCs w:val="22"/>
          <w:rPrChange w:id="534" w:author="Hill, Erin" w:date="2021-09-21T10:41:00Z">
            <w:rPr>
              <w:rFonts w:ascii="Times New Roman" w:hAnsi="Times New Roman" w:cs="Times New Roman"/>
              <w:color w:val="FFFF00"/>
              <w:sz w:val="22"/>
              <w:szCs w:val="22"/>
            </w:rPr>
          </w:rPrChange>
        </w:rPr>
        <w:t xml:space="preserve"> from </w:t>
      </w:r>
      <w:r w:rsidR="003B45E4" w:rsidRPr="00E83913">
        <w:rPr>
          <w:rFonts w:ascii="Times New Roman" w:hAnsi="Times New Roman" w:cs="Times New Roman"/>
          <w:color w:val="000000" w:themeColor="text1"/>
          <w:sz w:val="22"/>
          <w:szCs w:val="22"/>
          <w:rPrChange w:id="535" w:author="Hill, Erin" w:date="2021-09-21T10:41:00Z">
            <w:rPr>
              <w:rFonts w:ascii="Times New Roman" w:hAnsi="Times New Roman" w:cs="Times New Roman"/>
              <w:color w:val="FFFF00"/>
              <w:sz w:val="22"/>
              <w:szCs w:val="22"/>
            </w:rPr>
          </w:rPrChange>
        </w:rPr>
        <w:t>saf</w:t>
      </w:r>
      <w:r w:rsidR="0011307B" w:rsidRPr="00E83913">
        <w:rPr>
          <w:rFonts w:ascii="Times New Roman" w:hAnsi="Times New Roman" w:cs="Times New Roman"/>
          <w:color w:val="000000" w:themeColor="text1"/>
          <w:sz w:val="22"/>
          <w:szCs w:val="22"/>
          <w:rPrChange w:id="536" w:author="Hill, Erin" w:date="2021-09-21T10:41:00Z">
            <w:rPr>
              <w:rFonts w:ascii="Times New Roman" w:hAnsi="Times New Roman" w:cs="Times New Roman"/>
              <w:color w:val="FFFF00"/>
              <w:sz w:val="22"/>
              <w:szCs w:val="22"/>
            </w:rPr>
          </w:rPrChange>
        </w:rPr>
        <w:t>e</w:t>
      </w:r>
      <w:r w:rsidR="003B45E4" w:rsidRPr="00E83913">
        <w:rPr>
          <w:rFonts w:ascii="Times New Roman" w:hAnsi="Times New Roman" w:cs="Times New Roman"/>
          <w:color w:val="000000" w:themeColor="text1"/>
          <w:sz w:val="22"/>
          <w:szCs w:val="22"/>
          <w:rPrChange w:id="537" w:author="Hill, Erin" w:date="2021-09-21T10:41:00Z">
            <w:rPr>
              <w:rFonts w:ascii="Times New Roman" w:hAnsi="Times New Roman" w:cs="Times New Roman"/>
              <w:color w:val="FFFF00"/>
              <w:sz w:val="22"/>
              <w:szCs w:val="22"/>
            </w:rPr>
          </w:rPrChange>
        </w:rPr>
        <w:t xml:space="preserve"> and healthy life conditions, </w:t>
      </w:r>
      <w:r w:rsidRPr="00E83913">
        <w:rPr>
          <w:rFonts w:ascii="Times New Roman" w:hAnsi="Times New Roman" w:cs="Times New Roman"/>
          <w:color w:val="000000" w:themeColor="text1"/>
          <w:sz w:val="22"/>
          <w:szCs w:val="22"/>
          <w:rPrChange w:id="538" w:author="Hill, Erin" w:date="2021-09-21T10:41:00Z">
            <w:rPr>
              <w:rFonts w:ascii="Times New Roman" w:hAnsi="Times New Roman" w:cs="Times New Roman"/>
              <w:color w:val="FFFF00"/>
              <w:sz w:val="22"/>
              <w:szCs w:val="22"/>
            </w:rPr>
          </w:rPrChange>
        </w:rPr>
        <w:t>from dignity</w:t>
      </w:r>
      <w:r w:rsidR="003B45E4" w:rsidRPr="00E83913">
        <w:rPr>
          <w:rFonts w:ascii="Times New Roman" w:hAnsi="Times New Roman" w:cs="Times New Roman"/>
          <w:color w:val="000000" w:themeColor="text1"/>
          <w:sz w:val="22"/>
          <w:szCs w:val="22"/>
          <w:rPrChange w:id="539" w:author="Hill, Erin" w:date="2021-09-21T10:41:00Z">
            <w:rPr>
              <w:rFonts w:ascii="Times New Roman" w:hAnsi="Times New Roman" w:cs="Times New Roman"/>
              <w:color w:val="FFFF00"/>
              <w:sz w:val="22"/>
              <w:szCs w:val="22"/>
            </w:rPr>
          </w:rPrChange>
        </w:rPr>
        <w:t>,</w:t>
      </w:r>
      <w:r w:rsidRPr="00E83913">
        <w:rPr>
          <w:rFonts w:ascii="Times New Roman" w:hAnsi="Times New Roman" w:cs="Times New Roman"/>
          <w:color w:val="000000" w:themeColor="text1"/>
          <w:sz w:val="22"/>
          <w:szCs w:val="22"/>
          <w:rPrChange w:id="540" w:author="Hill, Erin" w:date="2021-09-21T10:41:00Z">
            <w:rPr>
              <w:rFonts w:ascii="Times New Roman" w:hAnsi="Times New Roman" w:cs="Times New Roman"/>
              <w:color w:val="FFFF00"/>
              <w:sz w:val="22"/>
              <w:szCs w:val="22"/>
            </w:rPr>
          </w:rPrChange>
        </w:rPr>
        <w:t xml:space="preserve"> from freedom</w:t>
      </w:r>
      <w:r w:rsidR="003B45E4" w:rsidRPr="00E83913">
        <w:rPr>
          <w:rFonts w:ascii="Times New Roman" w:hAnsi="Times New Roman" w:cs="Times New Roman"/>
          <w:color w:val="000000" w:themeColor="text1"/>
          <w:sz w:val="22"/>
          <w:szCs w:val="22"/>
          <w:rPrChange w:id="541" w:author="Hill, Erin" w:date="2021-09-21T10:41:00Z">
            <w:rPr>
              <w:rFonts w:ascii="Times New Roman" w:hAnsi="Times New Roman" w:cs="Times New Roman"/>
              <w:color w:val="FFFF00"/>
              <w:sz w:val="22"/>
              <w:szCs w:val="22"/>
            </w:rPr>
          </w:rPrChange>
        </w:rPr>
        <w:t xml:space="preserve">, etc. </w:t>
      </w:r>
      <w:r w:rsidR="0011307B" w:rsidRPr="00E83913">
        <w:rPr>
          <w:rFonts w:ascii="Times New Roman" w:hAnsi="Times New Roman" w:cs="Times New Roman"/>
          <w:color w:val="000000" w:themeColor="text1"/>
          <w:sz w:val="22"/>
          <w:szCs w:val="22"/>
          <w:rPrChange w:id="542" w:author="Hill, Erin" w:date="2021-09-21T10:41:00Z">
            <w:rPr>
              <w:rFonts w:ascii="Times New Roman" w:hAnsi="Times New Roman" w:cs="Times New Roman"/>
              <w:color w:val="FFFF00"/>
              <w:sz w:val="22"/>
              <w:szCs w:val="22"/>
            </w:rPr>
          </w:rPrChange>
        </w:rPr>
        <w:t xml:space="preserve">I came from the South keeping in mind those needs, and </w:t>
      </w:r>
      <w:r w:rsidR="006B2CD7" w:rsidRPr="00E83913">
        <w:rPr>
          <w:rFonts w:ascii="Times New Roman" w:hAnsi="Times New Roman" w:cs="Times New Roman"/>
          <w:color w:val="000000" w:themeColor="text1"/>
          <w:sz w:val="22"/>
          <w:szCs w:val="22"/>
          <w:rPrChange w:id="543" w:author="Hill, Erin" w:date="2021-09-21T10:41:00Z">
            <w:rPr>
              <w:rFonts w:ascii="Times New Roman" w:hAnsi="Times New Roman" w:cs="Times New Roman"/>
              <w:color w:val="FFFF00"/>
              <w:sz w:val="22"/>
              <w:szCs w:val="22"/>
            </w:rPr>
          </w:rPrChange>
        </w:rPr>
        <w:t xml:space="preserve">I decided to stay in the U.S. to access better opportunities to approach Latin America and the Global South. </w:t>
      </w:r>
      <w:del w:id="544" w:author="Hill, Erin" w:date="2021-09-21T11:06:00Z">
        <w:r w:rsidR="006B2CD7" w:rsidRPr="00E83913" w:rsidDel="002B1B0F">
          <w:rPr>
            <w:rFonts w:ascii="Times New Roman" w:hAnsi="Times New Roman" w:cs="Times New Roman"/>
            <w:color w:val="000000" w:themeColor="text1"/>
            <w:sz w:val="22"/>
            <w:szCs w:val="22"/>
            <w:rPrChange w:id="545" w:author="Hill, Erin" w:date="2021-09-21T10:41:00Z">
              <w:rPr>
                <w:rFonts w:ascii="Times New Roman" w:hAnsi="Times New Roman" w:cs="Times New Roman"/>
                <w:color w:val="FFFF00"/>
                <w:sz w:val="22"/>
                <w:szCs w:val="22"/>
              </w:rPr>
            </w:rPrChange>
          </w:rPr>
          <w:delText>So</w:delText>
        </w:r>
        <w:r w:rsidR="0011307B" w:rsidRPr="00E83913" w:rsidDel="002B1B0F">
          <w:rPr>
            <w:rFonts w:ascii="Times New Roman" w:hAnsi="Times New Roman" w:cs="Times New Roman"/>
            <w:color w:val="000000" w:themeColor="text1"/>
            <w:sz w:val="22"/>
            <w:szCs w:val="22"/>
            <w:rPrChange w:id="546" w:author="Hill, Erin" w:date="2021-09-21T10:41:00Z">
              <w:rPr>
                <w:rFonts w:ascii="Times New Roman" w:hAnsi="Times New Roman" w:cs="Times New Roman"/>
                <w:color w:val="FFFF00"/>
                <w:sz w:val="22"/>
                <w:szCs w:val="22"/>
              </w:rPr>
            </w:rPrChange>
          </w:rPr>
          <w:delText>,</w:delText>
        </w:r>
        <w:r w:rsidR="006B2CD7" w:rsidRPr="00E83913" w:rsidDel="002B1B0F">
          <w:rPr>
            <w:rFonts w:ascii="Times New Roman" w:hAnsi="Times New Roman" w:cs="Times New Roman"/>
            <w:color w:val="000000" w:themeColor="text1"/>
            <w:sz w:val="22"/>
            <w:szCs w:val="22"/>
            <w:rPrChange w:id="547" w:author="Hill, Erin" w:date="2021-09-21T10:41:00Z">
              <w:rPr>
                <w:rFonts w:ascii="Times New Roman" w:hAnsi="Times New Roman" w:cs="Times New Roman"/>
                <w:color w:val="FFFF00"/>
                <w:sz w:val="22"/>
                <w:szCs w:val="22"/>
              </w:rPr>
            </w:rPrChange>
          </w:rPr>
          <w:delText xml:space="preserve"> </w:delText>
        </w:r>
        <w:r w:rsidR="00D64678" w:rsidRPr="00E83913" w:rsidDel="002B1B0F">
          <w:rPr>
            <w:rFonts w:ascii="Times New Roman" w:hAnsi="Times New Roman" w:cs="Times New Roman"/>
            <w:color w:val="000000" w:themeColor="text1"/>
            <w:sz w:val="22"/>
            <w:szCs w:val="22"/>
            <w:rPrChange w:id="548" w:author="Hill, Erin" w:date="2021-09-21T10:41:00Z">
              <w:rPr>
                <w:rFonts w:ascii="Times New Roman" w:hAnsi="Times New Roman" w:cs="Times New Roman"/>
                <w:color w:val="FFFF00"/>
                <w:sz w:val="22"/>
                <w:szCs w:val="22"/>
              </w:rPr>
            </w:rPrChange>
          </w:rPr>
          <w:delText>I</w:delText>
        </w:r>
        <w:r w:rsidR="006B2CD7" w:rsidRPr="00E83913" w:rsidDel="002B1B0F">
          <w:rPr>
            <w:rFonts w:ascii="Times New Roman" w:hAnsi="Times New Roman" w:cs="Times New Roman"/>
            <w:color w:val="000000" w:themeColor="text1"/>
            <w:sz w:val="22"/>
            <w:szCs w:val="22"/>
            <w:rPrChange w:id="549" w:author="Hill, Erin" w:date="2021-09-21T10:41:00Z">
              <w:rPr>
                <w:rFonts w:ascii="Times New Roman" w:hAnsi="Times New Roman" w:cs="Times New Roman"/>
                <w:color w:val="FFFF00"/>
                <w:sz w:val="22"/>
                <w:szCs w:val="22"/>
              </w:rPr>
            </w:rPrChange>
          </w:rPr>
          <w:delText xml:space="preserve"> am now </w:delText>
        </w:r>
        <w:r w:rsidR="00D64678" w:rsidRPr="00E83913" w:rsidDel="002B1B0F">
          <w:rPr>
            <w:rFonts w:ascii="Times New Roman" w:hAnsi="Times New Roman" w:cs="Times New Roman"/>
            <w:color w:val="000000" w:themeColor="text1"/>
            <w:sz w:val="22"/>
            <w:szCs w:val="22"/>
            <w:rPrChange w:id="550" w:author="Hill, Erin" w:date="2021-09-21T10:41:00Z">
              <w:rPr>
                <w:rFonts w:ascii="Times New Roman" w:hAnsi="Times New Roman" w:cs="Times New Roman"/>
                <w:color w:val="FFFF00"/>
                <w:sz w:val="22"/>
                <w:szCs w:val="22"/>
              </w:rPr>
            </w:rPrChange>
          </w:rPr>
          <w:delText xml:space="preserve">writing from </w:delText>
        </w:r>
        <w:r w:rsidR="00017FEC" w:rsidRPr="00E83913" w:rsidDel="002B1B0F">
          <w:rPr>
            <w:rFonts w:ascii="Times New Roman" w:hAnsi="Times New Roman" w:cs="Times New Roman"/>
            <w:color w:val="000000" w:themeColor="text1"/>
            <w:sz w:val="22"/>
            <w:szCs w:val="22"/>
            <w:rPrChange w:id="551" w:author="Hill, Erin" w:date="2021-09-21T10:41:00Z">
              <w:rPr>
                <w:rFonts w:ascii="Times New Roman" w:hAnsi="Times New Roman" w:cs="Times New Roman"/>
                <w:color w:val="FFFF00"/>
                <w:sz w:val="22"/>
                <w:szCs w:val="22"/>
              </w:rPr>
            </w:rPrChange>
          </w:rPr>
          <w:delText xml:space="preserve">the North, from </w:delText>
        </w:r>
        <w:r w:rsidR="00D64678" w:rsidRPr="00E83913" w:rsidDel="002B1B0F">
          <w:rPr>
            <w:rFonts w:ascii="Times New Roman" w:hAnsi="Times New Roman" w:cs="Times New Roman"/>
            <w:color w:val="000000" w:themeColor="text1"/>
            <w:sz w:val="22"/>
            <w:szCs w:val="22"/>
            <w:rPrChange w:id="552" w:author="Hill, Erin" w:date="2021-09-21T10:41:00Z">
              <w:rPr>
                <w:rFonts w:ascii="Times New Roman" w:hAnsi="Times New Roman" w:cs="Times New Roman"/>
                <w:color w:val="FFFF00"/>
                <w:sz w:val="22"/>
                <w:szCs w:val="22"/>
              </w:rPr>
            </w:rPrChange>
          </w:rPr>
          <w:delText xml:space="preserve">security </w:delText>
        </w:r>
        <w:r w:rsidR="00017FEC" w:rsidRPr="00E83913" w:rsidDel="002B1B0F">
          <w:rPr>
            <w:rFonts w:ascii="Times New Roman" w:hAnsi="Times New Roman" w:cs="Times New Roman"/>
            <w:color w:val="000000" w:themeColor="text1"/>
            <w:sz w:val="22"/>
            <w:szCs w:val="22"/>
            <w:rPrChange w:id="553" w:author="Hill, Erin" w:date="2021-09-21T10:41:00Z">
              <w:rPr>
                <w:rFonts w:ascii="Times New Roman" w:hAnsi="Times New Roman" w:cs="Times New Roman"/>
                <w:color w:val="FFFF00"/>
                <w:sz w:val="22"/>
                <w:szCs w:val="22"/>
              </w:rPr>
            </w:rPrChange>
          </w:rPr>
          <w:delText>and</w:delText>
        </w:r>
        <w:r w:rsidR="00D64678" w:rsidRPr="00E83913" w:rsidDel="002B1B0F">
          <w:rPr>
            <w:rFonts w:ascii="Times New Roman" w:hAnsi="Times New Roman" w:cs="Times New Roman"/>
            <w:color w:val="000000" w:themeColor="text1"/>
            <w:sz w:val="22"/>
            <w:szCs w:val="22"/>
            <w:rPrChange w:id="554" w:author="Hill, Erin" w:date="2021-09-21T10:41:00Z">
              <w:rPr>
                <w:rFonts w:ascii="Times New Roman" w:hAnsi="Times New Roman" w:cs="Times New Roman"/>
                <w:color w:val="FFFF00"/>
                <w:sz w:val="22"/>
                <w:szCs w:val="22"/>
              </w:rPr>
            </w:rPrChange>
          </w:rPr>
          <w:delText xml:space="preserve"> safety</w:delText>
        </w:r>
        <w:r w:rsidR="00017FEC" w:rsidRPr="00E83913" w:rsidDel="002B1B0F">
          <w:rPr>
            <w:rFonts w:ascii="Times New Roman" w:hAnsi="Times New Roman" w:cs="Times New Roman"/>
            <w:color w:val="000000" w:themeColor="text1"/>
            <w:sz w:val="22"/>
            <w:szCs w:val="22"/>
            <w:rPrChange w:id="555" w:author="Hill, Erin" w:date="2021-09-21T10:41:00Z">
              <w:rPr>
                <w:rFonts w:ascii="Times New Roman" w:hAnsi="Times New Roman" w:cs="Times New Roman"/>
                <w:color w:val="FFFF00"/>
                <w:sz w:val="22"/>
                <w:szCs w:val="22"/>
              </w:rPr>
            </w:rPrChange>
          </w:rPr>
          <w:delText>,</w:delText>
        </w:r>
        <w:r w:rsidR="00D64678" w:rsidRPr="00E83913" w:rsidDel="002B1B0F">
          <w:rPr>
            <w:rFonts w:ascii="Times New Roman" w:hAnsi="Times New Roman" w:cs="Times New Roman"/>
            <w:color w:val="000000" w:themeColor="text1"/>
            <w:sz w:val="22"/>
            <w:szCs w:val="22"/>
            <w:rPrChange w:id="556" w:author="Hill, Erin" w:date="2021-09-21T10:41:00Z">
              <w:rPr>
                <w:rFonts w:ascii="Times New Roman" w:hAnsi="Times New Roman" w:cs="Times New Roman"/>
                <w:color w:val="FFFF00"/>
                <w:sz w:val="22"/>
                <w:szCs w:val="22"/>
              </w:rPr>
            </w:rPrChange>
          </w:rPr>
          <w:delText xml:space="preserve"> I</w:delText>
        </w:r>
        <w:r w:rsidR="006B2CD7" w:rsidRPr="00E83913" w:rsidDel="002B1B0F">
          <w:rPr>
            <w:rFonts w:ascii="Times New Roman" w:hAnsi="Times New Roman" w:cs="Times New Roman"/>
            <w:color w:val="000000" w:themeColor="text1"/>
            <w:sz w:val="22"/>
            <w:szCs w:val="22"/>
            <w:rPrChange w:id="557" w:author="Hill, Erin" w:date="2021-09-21T10:41:00Z">
              <w:rPr>
                <w:rFonts w:ascii="Times New Roman" w:hAnsi="Times New Roman" w:cs="Times New Roman"/>
                <w:color w:val="FFFF00"/>
                <w:sz w:val="22"/>
                <w:szCs w:val="22"/>
              </w:rPr>
            </w:rPrChange>
          </w:rPr>
          <w:delText xml:space="preserve"> a</w:delText>
        </w:r>
        <w:r w:rsidR="00D64678" w:rsidRPr="00E83913" w:rsidDel="002B1B0F">
          <w:rPr>
            <w:rFonts w:ascii="Times New Roman" w:hAnsi="Times New Roman" w:cs="Times New Roman"/>
            <w:color w:val="000000" w:themeColor="text1"/>
            <w:sz w:val="22"/>
            <w:szCs w:val="22"/>
            <w:rPrChange w:id="558" w:author="Hill, Erin" w:date="2021-09-21T10:41:00Z">
              <w:rPr>
                <w:rFonts w:ascii="Times New Roman" w:hAnsi="Times New Roman" w:cs="Times New Roman"/>
                <w:color w:val="FFFF00"/>
                <w:sz w:val="22"/>
                <w:szCs w:val="22"/>
              </w:rPr>
            </w:rPrChange>
          </w:rPr>
          <w:delText xml:space="preserve">m writing from a full stomach and </w:delText>
        </w:r>
      </w:del>
      <w:ins w:id="559" w:author="Yancey, Gaynor" w:date="2021-09-06T13:00:00Z">
        <w:del w:id="560" w:author="Hill, Erin" w:date="2021-09-21T11:01:00Z">
          <w:r w:rsidR="001F4F7C" w:rsidRPr="00E83913" w:rsidDel="00F05626">
            <w:rPr>
              <w:rFonts w:ascii="Times New Roman" w:hAnsi="Times New Roman" w:cs="Times New Roman"/>
              <w:color w:val="000000" w:themeColor="text1"/>
              <w:sz w:val="22"/>
              <w:szCs w:val="22"/>
              <w:rPrChange w:id="561" w:author="Hill, Erin" w:date="2021-09-21T10:41:00Z">
                <w:rPr>
                  <w:rFonts w:ascii="Times New Roman" w:hAnsi="Times New Roman" w:cs="Times New Roman"/>
                  <w:color w:val="FFFF00"/>
                  <w:sz w:val="22"/>
                  <w:szCs w:val="22"/>
                </w:rPr>
              </w:rPrChange>
            </w:rPr>
            <w:delText xml:space="preserve"> </w:delText>
          </w:r>
        </w:del>
        <w:del w:id="562" w:author="Hill, Erin" w:date="2021-09-21T11:06:00Z">
          <w:r w:rsidR="001F4F7C" w:rsidRPr="00E83913" w:rsidDel="002B1B0F">
            <w:rPr>
              <w:rFonts w:ascii="Times New Roman" w:hAnsi="Times New Roman" w:cs="Times New Roman"/>
              <w:color w:val="000000" w:themeColor="text1"/>
              <w:sz w:val="22"/>
              <w:szCs w:val="22"/>
              <w:rPrChange w:id="563" w:author="Hill, Erin" w:date="2021-09-21T10:41:00Z">
                <w:rPr>
                  <w:rFonts w:ascii="Times New Roman" w:hAnsi="Times New Roman" w:cs="Times New Roman"/>
                  <w:color w:val="FFFF00"/>
                  <w:sz w:val="22"/>
                  <w:szCs w:val="22"/>
                </w:rPr>
              </w:rPrChange>
            </w:rPr>
            <w:delText>an air</w:delText>
          </w:r>
        </w:del>
        <w:del w:id="564" w:author="Hill, Erin" w:date="2021-09-21T11:01:00Z">
          <w:r w:rsidR="001F4F7C" w:rsidRPr="00E83913" w:rsidDel="00F05626">
            <w:rPr>
              <w:rFonts w:ascii="Times New Roman" w:hAnsi="Times New Roman" w:cs="Times New Roman"/>
              <w:color w:val="000000" w:themeColor="text1"/>
              <w:sz w:val="22"/>
              <w:szCs w:val="22"/>
              <w:rPrChange w:id="565" w:author="Hill, Erin" w:date="2021-09-21T10:41:00Z">
                <w:rPr>
                  <w:rFonts w:ascii="Times New Roman" w:hAnsi="Times New Roman" w:cs="Times New Roman"/>
                  <w:color w:val="FFFF00"/>
                  <w:sz w:val="22"/>
                  <w:szCs w:val="22"/>
                </w:rPr>
              </w:rPrChange>
            </w:rPr>
            <w:delText>e</w:delText>
          </w:r>
        </w:del>
        <w:del w:id="566" w:author="Hill, Erin" w:date="2021-09-21T11:06:00Z">
          <w:r w:rsidR="001F4F7C" w:rsidRPr="00E83913" w:rsidDel="002B1B0F">
            <w:rPr>
              <w:rFonts w:ascii="Times New Roman" w:hAnsi="Times New Roman" w:cs="Times New Roman"/>
              <w:color w:val="000000" w:themeColor="text1"/>
              <w:sz w:val="22"/>
              <w:szCs w:val="22"/>
              <w:rPrChange w:id="567" w:author="Hill, Erin" w:date="2021-09-21T10:41:00Z">
                <w:rPr>
                  <w:rFonts w:ascii="Times New Roman" w:hAnsi="Times New Roman" w:cs="Times New Roman"/>
                  <w:color w:val="FFFF00"/>
                  <w:sz w:val="22"/>
                  <w:szCs w:val="22"/>
                </w:rPr>
              </w:rPrChange>
            </w:rPr>
            <w:delText xml:space="preserve"> conditioned </w:delText>
          </w:r>
        </w:del>
      </w:ins>
      <w:del w:id="568" w:author="Hill, Erin" w:date="2021-09-21T11:06:00Z">
        <w:r w:rsidR="00D64678" w:rsidRPr="00E83913" w:rsidDel="002B1B0F">
          <w:rPr>
            <w:rFonts w:ascii="Times New Roman" w:hAnsi="Times New Roman" w:cs="Times New Roman"/>
            <w:color w:val="000000" w:themeColor="text1"/>
            <w:sz w:val="22"/>
            <w:szCs w:val="22"/>
            <w:rPrChange w:id="569" w:author="Hill, Erin" w:date="2021-09-21T10:41:00Z">
              <w:rPr>
                <w:rFonts w:ascii="Times New Roman" w:hAnsi="Times New Roman" w:cs="Times New Roman"/>
                <w:color w:val="FFFF00"/>
                <w:sz w:val="22"/>
                <w:szCs w:val="22"/>
              </w:rPr>
            </w:rPrChange>
          </w:rPr>
          <w:delText>AC climatic office</w:delText>
        </w:r>
        <w:r w:rsidR="00017FEC" w:rsidRPr="00E83913" w:rsidDel="002B1B0F">
          <w:rPr>
            <w:rFonts w:ascii="Times New Roman" w:hAnsi="Times New Roman" w:cs="Times New Roman"/>
            <w:color w:val="000000" w:themeColor="text1"/>
            <w:sz w:val="22"/>
            <w:szCs w:val="22"/>
            <w:rPrChange w:id="570" w:author="Hill, Erin" w:date="2021-09-21T10:41:00Z">
              <w:rPr>
                <w:rFonts w:ascii="Times New Roman" w:hAnsi="Times New Roman" w:cs="Times New Roman"/>
                <w:color w:val="FFFF00"/>
                <w:sz w:val="22"/>
                <w:szCs w:val="22"/>
              </w:rPr>
            </w:rPrChange>
          </w:rPr>
          <w:delText xml:space="preserve">, while having </w:delText>
        </w:r>
        <w:r w:rsidR="00D64678" w:rsidRPr="00E83913" w:rsidDel="002B1B0F">
          <w:rPr>
            <w:rFonts w:ascii="Times New Roman" w:hAnsi="Times New Roman" w:cs="Times New Roman"/>
            <w:color w:val="000000" w:themeColor="text1"/>
            <w:sz w:val="22"/>
            <w:szCs w:val="22"/>
            <w:rPrChange w:id="571" w:author="Hill, Erin" w:date="2021-09-21T10:41:00Z">
              <w:rPr>
                <w:rFonts w:ascii="Times New Roman" w:hAnsi="Times New Roman" w:cs="Times New Roman"/>
                <w:color w:val="FFFF00"/>
                <w:sz w:val="22"/>
                <w:szCs w:val="22"/>
              </w:rPr>
            </w:rPrChange>
          </w:rPr>
          <w:delText>clean water for drinking</w:delText>
        </w:r>
        <w:r w:rsidR="00A2090E" w:rsidRPr="00E83913" w:rsidDel="002B1B0F">
          <w:rPr>
            <w:rFonts w:ascii="Times New Roman" w:hAnsi="Times New Roman" w:cs="Times New Roman"/>
            <w:color w:val="000000" w:themeColor="text1"/>
            <w:sz w:val="22"/>
            <w:szCs w:val="22"/>
            <w:rPrChange w:id="572" w:author="Hill, Erin" w:date="2021-09-21T10:41:00Z">
              <w:rPr>
                <w:rFonts w:ascii="Times New Roman" w:hAnsi="Times New Roman" w:cs="Times New Roman"/>
                <w:color w:val="FFFF00"/>
                <w:sz w:val="22"/>
                <w:szCs w:val="22"/>
              </w:rPr>
            </w:rPrChange>
          </w:rPr>
          <w:delText xml:space="preserve"> and clean warm water for a bath.</w:delText>
        </w:r>
        <w:r w:rsidR="00D64678" w:rsidRPr="00E83913" w:rsidDel="002B1B0F">
          <w:rPr>
            <w:rFonts w:ascii="Times New Roman" w:hAnsi="Times New Roman" w:cs="Times New Roman"/>
            <w:color w:val="000000" w:themeColor="text1"/>
            <w:sz w:val="22"/>
            <w:szCs w:val="22"/>
            <w:rPrChange w:id="573" w:author="Hill, Erin" w:date="2021-09-21T10:41:00Z">
              <w:rPr>
                <w:rFonts w:ascii="Times New Roman" w:hAnsi="Times New Roman" w:cs="Times New Roman"/>
                <w:color w:val="FFFF00"/>
                <w:sz w:val="22"/>
                <w:szCs w:val="22"/>
              </w:rPr>
            </w:rPrChange>
          </w:rPr>
          <w:delText xml:space="preserve"> </w:delText>
        </w:r>
      </w:del>
      <w:r w:rsidR="0011307B" w:rsidRPr="00E83913">
        <w:rPr>
          <w:rFonts w:ascii="Times New Roman" w:hAnsi="Times New Roman" w:cs="Times New Roman"/>
          <w:color w:val="000000" w:themeColor="text1"/>
          <w:sz w:val="22"/>
          <w:szCs w:val="22"/>
          <w:rPrChange w:id="574" w:author="Hill, Erin" w:date="2021-09-21T10:41:00Z">
            <w:rPr>
              <w:rFonts w:ascii="Times New Roman" w:hAnsi="Times New Roman" w:cs="Times New Roman"/>
              <w:color w:val="FFFF00"/>
              <w:sz w:val="22"/>
              <w:szCs w:val="22"/>
            </w:rPr>
          </w:rPrChange>
        </w:rPr>
        <w:t xml:space="preserve">When I am not in need and pain, I tend to forget how pain hurts and how need stresses. </w:t>
      </w:r>
      <w:del w:id="575" w:author="Yancey, Gaynor" w:date="2021-09-06T13:01:00Z">
        <w:r w:rsidR="0011307B" w:rsidRPr="00E83913" w:rsidDel="001F4F7C">
          <w:rPr>
            <w:rFonts w:ascii="Times New Roman" w:hAnsi="Times New Roman" w:cs="Times New Roman"/>
            <w:color w:val="000000" w:themeColor="text1"/>
            <w:sz w:val="22"/>
            <w:szCs w:val="22"/>
            <w:rPrChange w:id="576" w:author="Hill, Erin" w:date="2021-09-21T10:41:00Z">
              <w:rPr>
                <w:rFonts w:ascii="Times New Roman" w:hAnsi="Times New Roman" w:cs="Times New Roman"/>
                <w:color w:val="FFFF00"/>
                <w:sz w:val="22"/>
                <w:szCs w:val="22"/>
              </w:rPr>
            </w:rPrChange>
          </w:rPr>
          <w:delText xml:space="preserve">Because of that, </w:delText>
        </w:r>
      </w:del>
      <w:r w:rsidR="00A2090E" w:rsidRPr="00E83913">
        <w:rPr>
          <w:rFonts w:ascii="Times New Roman" w:hAnsi="Times New Roman" w:cs="Times New Roman"/>
          <w:color w:val="000000" w:themeColor="text1"/>
          <w:sz w:val="22"/>
          <w:szCs w:val="22"/>
          <w:rPrChange w:id="577" w:author="Hill, Erin" w:date="2021-09-21T10:41:00Z">
            <w:rPr>
              <w:rFonts w:ascii="Times New Roman" w:hAnsi="Times New Roman" w:cs="Times New Roman"/>
              <w:color w:val="FFFF00"/>
              <w:sz w:val="22"/>
              <w:szCs w:val="22"/>
            </w:rPr>
          </w:rPrChange>
        </w:rPr>
        <w:t xml:space="preserve">I pray that </w:t>
      </w:r>
      <w:r w:rsidR="00CB5F07" w:rsidRPr="00E83913">
        <w:rPr>
          <w:rFonts w:ascii="Times New Roman" w:hAnsi="Times New Roman" w:cs="Times New Roman"/>
          <w:color w:val="000000" w:themeColor="text1"/>
          <w:sz w:val="22"/>
          <w:szCs w:val="22"/>
          <w:rPrChange w:id="578" w:author="Hill, Erin" w:date="2021-09-21T10:41:00Z">
            <w:rPr>
              <w:rFonts w:ascii="Times New Roman" w:hAnsi="Times New Roman" w:cs="Times New Roman"/>
              <w:color w:val="FFFF00"/>
              <w:sz w:val="22"/>
              <w:szCs w:val="22"/>
            </w:rPr>
          </w:rPrChange>
        </w:rPr>
        <w:t xml:space="preserve">all </w:t>
      </w:r>
      <w:r w:rsidR="0011307B" w:rsidRPr="00E83913">
        <w:rPr>
          <w:rFonts w:ascii="Times New Roman" w:hAnsi="Times New Roman" w:cs="Times New Roman"/>
          <w:color w:val="000000" w:themeColor="text1"/>
          <w:sz w:val="22"/>
          <w:szCs w:val="22"/>
          <w:rPrChange w:id="579" w:author="Hill, Erin" w:date="2021-09-21T10:41:00Z">
            <w:rPr>
              <w:rFonts w:ascii="Times New Roman" w:hAnsi="Times New Roman" w:cs="Times New Roman"/>
              <w:color w:val="FFFF00"/>
              <w:sz w:val="22"/>
              <w:szCs w:val="22"/>
            </w:rPr>
          </w:rPrChange>
        </w:rPr>
        <w:t xml:space="preserve">that I </w:t>
      </w:r>
      <w:r w:rsidR="00CB5F07" w:rsidRPr="00E83913">
        <w:rPr>
          <w:rFonts w:ascii="Times New Roman" w:hAnsi="Times New Roman" w:cs="Times New Roman"/>
          <w:color w:val="000000" w:themeColor="text1"/>
          <w:sz w:val="22"/>
          <w:szCs w:val="22"/>
          <w:rPrChange w:id="580" w:author="Hill, Erin" w:date="2021-09-21T10:41:00Z">
            <w:rPr>
              <w:rFonts w:ascii="Times New Roman" w:hAnsi="Times New Roman" w:cs="Times New Roman"/>
              <w:color w:val="FFFF00"/>
              <w:sz w:val="22"/>
              <w:szCs w:val="22"/>
            </w:rPr>
          </w:rPrChange>
        </w:rPr>
        <w:t>do</w:t>
      </w:r>
      <w:r w:rsidR="0011307B" w:rsidRPr="00E83913">
        <w:rPr>
          <w:rFonts w:ascii="Times New Roman" w:hAnsi="Times New Roman" w:cs="Times New Roman"/>
          <w:color w:val="000000" w:themeColor="text1"/>
          <w:sz w:val="22"/>
          <w:szCs w:val="22"/>
          <w:rPrChange w:id="581" w:author="Hill, Erin" w:date="2021-09-21T10:41:00Z">
            <w:rPr>
              <w:rFonts w:ascii="Times New Roman" w:hAnsi="Times New Roman" w:cs="Times New Roman"/>
              <w:color w:val="FFFF00"/>
              <w:sz w:val="22"/>
              <w:szCs w:val="22"/>
            </w:rPr>
          </w:rPrChange>
        </w:rPr>
        <w:t xml:space="preserve"> will somehow </w:t>
      </w:r>
      <w:r w:rsidR="00CB5F07" w:rsidRPr="00E83913">
        <w:rPr>
          <w:rFonts w:ascii="Times New Roman" w:hAnsi="Times New Roman" w:cs="Times New Roman"/>
          <w:color w:val="000000" w:themeColor="text1"/>
          <w:sz w:val="22"/>
          <w:szCs w:val="22"/>
          <w:rPrChange w:id="582" w:author="Hill, Erin" w:date="2021-09-21T10:41:00Z">
            <w:rPr>
              <w:rFonts w:ascii="Times New Roman" w:hAnsi="Times New Roman" w:cs="Times New Roman"/>
              <w:color w:val="FFFF00"/>
              <w:sz w:val="22"/>
              <w:szCs w:val="22"/>
            </w:rPr>
          </w:rPrChange>
        </w:rPr>
        <w:t>favor</w:t>
      </w:r>
      <w:r w:rsidR="00A2090E" w:rsidRPr="00E83913">
        <w:rPr>
          <w:rFonts w:ascii="Times New Roman" w:hAnsi="Times New Roman" w:cs="Times New Roman"/>
          <w:color w:val="000000" w:themeColor="text1"/>
          <w:sz w:val="22"/>
          <w:szCs w:val="22"/>
          <w:rPrChange w:id="583" w:author="Hill, Erin" w:date="2021-09-21T10:41:00Z">
            <w:rPr>
              <w:rFonts w:ascii="Times New Roman" w:hAnsi="Times New Roman" w:cs="Times New Roman"/>
              <w:color w:val="FFFF00"/>
              <w:sz w:val="22"/>
              <w:szCs w:val="22"/>
            </w:rPr>
          </w:rPrChange>
        </w:rPr>
        <w:t xml:space="preserve"> </w:t>
      </w:r>
      <w:r w:rsidR="00CB5F07" w:rsidRPr="00E83913">
        <w:rPr>
          <w:rFonts w:ascii="Times New Roman" w:hAnsi="Times New Roman" w:cs="Times New Roman"/>
          <w:color w:val="000000" w:themeColor="text1"/>
          <w:sz w:val="22"/>
          <w:szCs w:val="22"/>
          <w:rPrChange w:id="584" w:author="Hill, Erin" w:date="2021-09-21T10:41:00Z">
            <w:rPr>
              <w:rFonts w:ascii="Times New Roman" w:hAnsi="Times New Roman" w:cs="Times New Roman"/>
              <w:color w:val="FFFF00"/>
              <w:sz w:val="22"/>
              <w:szCs w:val="22"/>
            </w:rPr>
          </w:rPrChange>
        </w:rPr>
        <w:t xml:space="preserve">the racially and otherwise discriminated, the </w:t>
      </w:r>
      <w:r w:rsidR="00D64678" w:rsidRPr="00E83913">
        <w:rPr>
          <w:rFonts w:ascii="Times New Roman" w:hAnsi="Times New Roman" w:cs="Times New Roman"/>
          <w:color w:val="000000" w:themeColor="text1"/>
          <w:sz w:val="22"/>
          <w:szCs w:val="22"/>
          <w:rPrChange w:id="585" w:author="Hill, Erin" w:date="2021-09-21T10:41:00Z">
            <w:rPr>
              <w:rFonts w:ascii="Times New Roman" w:hAnsi="Times New Roman" w:cs="Times New Roman"/>
              <w:color w:val="FFFF00"/>
              <w:sz w:val="22"/>
              <w:szCs w:val="22"/>
            </w:rPr>
          </w:rPrChange>
        </w:rPr>
        <w:t xml:space="preserve">colonized </w:t>
      </w:r>
      <w:r w:rsidR="00A2090E" w:rsidRPr="00E83913">
        <w:rPr>
          <w:rFonts w:ascii="Times New Roman" w:hAnsi="Times New Roman" w:cs="Times New Roman"/>
          <w:color w:val="000000" w:themeColor="text1"/>
          <w:sz w:val="22"/>
          <w:szCs w:val="22"/>
          <w:rPrChange w:id="586" w:author="Hill, Erin" w:date="2021-09-21T10:41:00Z">
            <w:rPr>
              <w:rFonts w:ascii="Times New Roman" w:hAnsi="Times New Roman" w:cs="Times New Roman"/>
              <w:color w:val="FFFF00"/>
              <w:sz w:val="22"/>
              <w:szCs w:val="22"/>
            </w:rPr>
          </w:rPrChange>
        </w:rPr>
        <w:t xml:space="preserve">destroyed </w:t>
      </w:r>
      <w:r w:rsidR="00D64678" w:rsidRPr="00E83913">
        <w:rPr>
          <w:rFonts w:ascii="Times New Roman" w:hAnsi="Times New Roman" w:cs="Times New Roman"/>
          <w:color w:val="000000" w:themeColor="text1"/>
          <w:sz w:val="22"/>
          <w:szCs w:val="22"/>
          <w:rPrChange w:id="587" w:author="Hill, Erin" w:date="2021-09-21T10:41:00Z">
            <w:rPr>
              <w:rFonts w:ascii="Times New Roman" w:hAnsi="Times New Roman" w:cs="Times New Roman"/>
              <w:color w:val="FFFF00"/>
              <w:sz w:val="22"/>
              <w:szCs w:val="22"/>
            </w:rPr>
          </w:rPrChange>
        </w:rPr>
        <w:t>cultures</w:t>
      </w:r>
      <w:r w:rsidR="00A2090E" w:rsidRPr="00E83913">
        <w:rPr>
          <w:rFonts w:ascii="Times New Roman" w:hAnsi="Times New Roman" w:cs="Times New Roman"/>
          <w:color w:val="000000" w:themeColor="text1"/>
          <w:sz w:val="22"/>
          <w:szCs w:val="22"/>
          <w:rPrChange w:id="588" w:author="Hill, Erin" w:date="2021-09-21T10:41:00Z">
            <w:rPr>
              <w:rFonts w:ascii="Times New Roman" w:hAnsi="Times New Roman" w:cs="Times New Roman"/>
              <w:color w:val="FFFF00"/>
              <w:sz w:val="22"/>
              <w:szCs w:val="22"/>
            </w:rPr>
          </w:rPrChange>
        </w:rPr>
        <w:t xml:space="preserve">, </w:t>
      </w:r>
      <w:r w:rsidR="00CB5F07" w:rsidRPr="00E83913">
        <w:rPr>
          <w:rFonts w:ascii="Times New Roman" w:hAnsi="Times New Roman" w:cs="Times New Roman"/>
          <w:color w:val="000000" w:themeColor="text1"/>
          <w:sz w:val="22"/>
          <w:szCs w:val="22"/>
          <w:rPrChange w:id="589" w:author="Hill, Erin" w:date="2021-09-21T10:41:00Z">
            <w:rPr>
              <w:rFonts w:ascii="Times New Roman" w:hAnsi="Times New Roman" w:cs="Times New Roman"/>
              <w:color w:val="FFFF00"/>
              <w:sz w:val="22"/>
              <w:szCs w:val="22"/>
            </w:rPr>
          </w:rPrChange>
        </w:rPr>
        <w:t xml:space="preserve">the </w:t>
      </w:r>
      <w:r w:rsidR="00A2090E" w:rsidRPr="00E83913">
        <w:rPr>
          <w:rFonts w:ascii="Times New Roman" w:hAnsi="Times New Roman" w:cs="Times New Roman"/>
          <w:color w:val="000000" w:themeColor="text1"/>
          <w:sz w:val="22"/>
          <w:szCs w:val="22"/>
          <w:rPrChange w:id="590" w:author="Hill, Erin" w:date="2021-09-21T10:41:00Z">
            <w:rPr>
              <w:rFonts w:ascii="Times New Roman" w:hAnsi="Times New Roman" w:cs="Times New Roman"/>
              <w:color w:val="FFFF00"/>
              <w:sz w:val="22"/>
              <w:szCs w:val="22"/>
            </w:rPr>
          </w:rPrChange>
        </w:rPr>
        <w:t xml:space="preserve">abused </w:t>
      </w:r>
      <w:r w:rsidR="00D64678" w:rsidRPr="00E83913">
        <w:rPr>
          <w:rFonts w:ascii="Times New Roman" w:hAnsi="Times New Roman" w:cs="Times New Roman"/>
          <w:color w:val="000000" w:themeColor="text1"/>
          <w:sz w:val="22"/>
          <w:szCs w:val="22"/>
          <w:rPrChange w:id="591" w:author="Hill, Erin" w:date="2021-09-21T10:41:00Z">
            <w:rPr>
              <w:rFonts w:ascii="Times New Roman" w:hAnsi="Times New Roman" w:cs="Times New Roman"/>
              <w:color w:val="FFFF00"/>
              <w:sz w:val="22"/>
              <w:szCs w:val="22"/>
            </w:rPr>
          </w:rPrChange>
        </w:rPr>
        <w:t>women</w:t>
      </w:r>
      <w:r w:rsidR="00A2090E" w:rsidRPr="00E83913">
        <w:rPr>
          <w:rFonts w:ascii="Times New Roman" w:hAnsi="Times New Roman" w:cs="Times New Roman"/>
          <w:color w:val="000000" w:themeColor="text1"/>
          <w:sz w:val="22"/>
          <w:szCs w:val="22"/>
          <w:rPrChange w:id="592" w:author="Hill, Erin" w:date="2021-09-21T10:41:00Z">
            <w:rPr>
              <w:rFonts w:ascii="Times New Roman" w:hAnsi="Times New Roman" w:cs="Times New Roman"/>
              <w:color w:val="FFFF00"/>
              <w:sz w:val="22"/>
              <w:szCs w:val="22"/>
            </w:rPr>
          </w:rPrChange>
        </w:rPr>
        <w:t>,</w:t>
      </w:r>
      <w:r w:rsidR="00D64678" w:rsidRPr="00E83913">
        <w:rPr>
          <w:rFonts w:ascii="Times New Roman" w:hAnsi="Times New Roman" w:cs="Times New Roman"/>
          <w:color w:val="000000" w:themeColor="text1"/>
          <w:sz w:val="22"/>
          <w:szCs w:val="22"/>
          <w:rPrChange w:id="593" w:author="Hill, Erin" w:date="2021-09-21T10:41:00Z">
            <w:rPr>
              <w:rFonts w:ascii="Times New Roman" w:hAnsi="Times New Roman" w:cs="Times New Roman"/>
              <w:color w:val="FFFF00"/>
              <w:sz w:val="22"/>
              <w:szCs w:val="22"/>
            </w:rPr>
          </w:rPrChange>
        </w:rPr>
        <w:t xml:space="preserve"> </w:t>
      </w:r>
      <w:r w:rsidR="00CB5F07" w:rsidRPr="00E83913">
        <w:rPr>
          <w:rFonts w:ascii="Times New Roman" w:hAnsi="Times New Roman" w:cs="Times New Roman"/>
          <w:color w:val="000000" w:themeColor="text1"/>
          <w:sz w:val="22"/>
          <w:szCs w:val="22"/>
          <w:rPrChange w:id="594" w:author="Hill, Erin" w:date="2021-09-21T10:41:00Z">
            <w:rPr>
              <w:rFonts w:ascii="Times New Roman" w:hAnsi="Times New Roman" w:cs="Times New Roman"/>
              <w:color w:val="FFFF00"/>
              <w:sz w:val="22"/>
              <w:szCs w:val="22"/>
            </w:rPr>
          </w:rPrChange>
        </w:rPr>
        <w:t xml:space="preserve">the </w:t>
      </w:r>
      <w:r w:rsidR="00D64678" w:rsidRPr="00E83913">
        <w:rPr>
          <w:rFonts w:ascii="Times New Roman" w:hAnsi="Times New Roman" w:cs="Times New Roman"/>
          <w:color w:val="000000" w:themeColor="text1"/>
          <w:sz w:val="22"/>
          <w:szCs w:val="22"/>
          <w:rPrChange w:id="595" w:author="Hill, Erin" w:date="2021-09-21T10:41:00Z">
            <w:rPr>
              <w:rFonts w:ascii="Times New Roman" w:hAnsi="Times New Roman" w:cs="Times New Roman"/>
              <w:color w:val="FFFF00"/>
              <w:sz w:val="22"/>
              <w:szCs w:val="22"/>
            </w:rPr>
          </w:rPrChange>
        </w:rPr>
        <w:t>neglected children</w:t>
      </w:r>
      <w:r w:rsidR="00A2090E" w:rsidRPr="00E83913">
        <w:rPr>
          <w:rFonts w:ascii="Times New Roman" w:hAnsi="Times New Roman" w:cs="Times New Roman"/>
          <w:color w:val="000000" w:themeColor="text1"/>
          <w:sz w:val="22"/>
          <w:szCs w:val="22"/>
          <w:rPrChange w:id="596" w:author="Hill, Erin" w:date="2021-09-21T10:41:00Z">
            <w:rPr>
              <w:rFonts w:ascii="Times New Roman" w:hAnsi="Times New Roman" w:cs="Times New Roman"/>
              <w:color w:val="FFFF00"/>
              <w:sz w:val="22"/>
              <w:szCs w:val="22"/>
            </w:rPr>
          </w:rPrChange>
        </w:rPr>
        <w:t>,</w:t>
      </w:r>
      <w:r w:rsidR="00D64678" w:rsidRPr="00E83913">
        <w:rPr>
          <w:rFonts w:ascii="Times New Roman" w:hAnsi="Times New Roman" w:cs="Times New Roman"/>
          <w:color w:val="000000" w:themeColor="text1"/>
          <w:sz w:val="22"/>
          <w:szCs w:val="22"/>
          <w:rPrChange w:id="597" w:author="Hill, Erin" w:date="2021-09-21T10:41:00Z">
            <w:rPr>
              <w:rFonts w:ascii="Times New Roman" w:hAnsi="Times New Roman" w:cs="Times New Roman"/>
              <w:color w:val="FFFF00"/>
              <w:sz w:val="22"/>
              <w:szCs w:val="22"/>
            </w:rPr>
          </w:rPrChange>
        </w:rPr>
        <w:t xml:space="preserve"> </w:t>
      </w:r>
      <w:r w:rsidR="00CB5F07" w:rsidRPr="00E83913">
        <w:rPr>
          <w:rFonts w:ascii="Times New Roman" w:hAnsi="Times New Roman" w:cs="Times New Roman"/>
          <w:color w:val="000000" w:themeColor="text1"/>
          <w:sz w:val="22"/>
          <w:szCs w:val="22"/>
          <w:rPrChange w:id="598" w:author="Hill, Erin" w:date="2021-09-21T10:41:00Z">
            <w:rPr>
              <w:rFonts w:ascii="Times New Roman" w:hAnsi="Times New Roman" w:cs="Times New Roman"/>
              <w:color w:val="FFFF00"/>
              <w:sz w:val="22"/>
              <w:szCs w:val="22"/>
            </w:rPr>
          </w:rPrChange>
        </w:rPr>
        <w:t xml:space="preserve">the </w:t>
      </w:r>
      <w:r w:rsidR="00D64678" w:rsidRPr="00E83913">
        <w:rPr>
          <w:rFonts w:ascii="Times New Roman" w:hAnsi="Times New Roman" w:cs="Times New Roman"/>
          <w:color w:val="000000" w:themeColor="text1"/>
          <w:sz w:val="22"/>
          <w:szCs w:val="22"/>
          <w:rPrChange w:id="599" w:author="Hill, Erin" w:date="2021-09-21T10:41:00Z">
            <w:rPr>
              <w:rFonts w:ascii="Times New Roman" w:hAnsi="Times New Roman" w:cs="Times New Roman"/>
              <w:color w:val="FFFF00"/>
              <w:sz w:val="22"/>
              <w:szCs w:val="22"/>
            </w:rPr>
          </w:rPrChange>
        </w:rPr>
        <w:t>abandoned elders</w:t>
      </w:r>
      <w:r w:rsidR="00CB5F07" w:rsidRPr="00E83913">
        <w:rPr>
          <w:rFonts w:ascii="Times New Roman" w:hAnsi="Times New Roman" w:cs="Times New Roman"/>
          <w:color w:val="000000" w:themeColor="text1"/>
          <w:sz w:val="22"/>
          <w:szCs w:val="22"/>
          <w:rPrChange w:id="600" w:author="Hill, Erin" w:date="2021-09-21T10:41:00Z">
            <w:rPr>
              <w:rFonts w:ascii="Times New Roman" w:hAnsi="Times New Roman" w:cs="Times New Roman"/>
              <w:color w:val="FFFF00"/>
              <w:sz w:val="22"/>
              <w:szCs w:val="22"/>
            </w:rPr>
          </w:rPrChange>
        </w:rPr>
        <w:t xml:space="preserve">, … That is, </w:t>
      </w:r>
      <w:r w:rsidR="0011307B" w:rsidRPr="00E83913">
        <w:rPr>
          <w:rFonts w:ascii="Times New Roman" w:hAnsi="Times New Roman" w:cs="Times New Roman"/>
          <w:color w:val="000000" w:themeColor="text1"/>
          <w:sz w:val="22"/>
          <w:szCs w:val="22"/>
          <w:rPrChange w:id="601" w:author="Hill, Erin" w:date="2021-09-21T10:41:00Z">
            <w:rPr>
              <w:rFonts w:ascii="Times New Roman" w:hAnsi="Times New Roman" w:cs="Times New Roman"/>
              <w:color w:val="FFFF00"/>
              <w:sz w:val="22"/>
              <w:szCs w:val="22"/>
            </w:rPr>
          </w:rPrChange>
        </w:rPr>
        <w:t>somehow favors all</w:t>
      </w:r>
      <w:r w:rsidR="00CB5F07" w:rsidRPr="00E83913">
        <w:rPr>
          <w:rFonts w:ascii="Times New Roman" w:hAnsi="Times New Roman" w:cs="Times New Roman"/>
          <w:color w:val="000000" w:themeColor="text1"/>
          <w:sz w:val="22"/>
          <w:szCs w:val="22"/>
          <w:rPrChange w:id="602" w:author="Hill, Erin" w:date="2021-09-21T10:41:00Z">
            <w:rPr>
              <w:rFonts w:ascii="Times New Roman" w:hAnsi="Times New Roman" w:cs="Times New Roman"/>
              <w:color w:val="FFFF00"/>
              <w:sz w:val="22"/>
              <w:szCs w:val="22"/>
            </w:rPr>
          </w:rPrChange>
        </w:rPr>
        <w:t xml:space="preserve"> those women and men whose </w:t>
      </w:r>
      <w:r w:rsidR="006B2CD7" w:rsidRPr="00E83913">
        <w:rPr>
          <w:rFonts w:ascii="Times New Roman" w:hAnsi="Times New Roman" w:cs="Times New Roman"/>
          <w:color w:val="000000" w:themeColor="text1"/>
          <w:sz w:val="22"/>
          <w:szCs w:val="22"/>
          <w:rPrChange w:id="603" w:author="Hill, Erin" w:date="2021-09-21T10:41:00Z">
            <w:rPr>
              <w:rFonts w:ascii="Times New Roman" w:hAnsi="Times New Roman" w:cs="Times New Roman"/>
              <w:color w:val="FFFF00"/>
              <w:sz w:val="22"/>
              <w:szCs w:val="22"/>
            </w:rPr>
          </w:rPrChange>
        </w:rPr>
        <w:t>blood also runs in my veins because we are the same family.</w:t>
      </w:r>
    </w:p>
    <w:sectPr w:rsidR="00B74CFD" w:rsidRPr="00E83913">
      <w:headerReference w:type="even" r:id="rId11"/>
      <w:headerReference w:type="default" r:id="rId12"/>
      <w:footerReference w:type="even" r:id="rId13"/>
      <w:footerReference w:type="default" r:id="rId14"/>
      <w:headerReference w:type="first" r:id="rId15"/>
      <w:footerReference w:type="first" r:id="rId16"/>
      <w:footnotePr>
        <w:numFmt w:val="chicago"/>
      </w:footnotePr>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4" w:author="Hill, Erin" w:date="2021-09-21T10:56:00Z" w:initials="HE">
    <w:p w14:paraId="27237F5C" w14:textId="35CE3592" w:rsidR="00F05626" w:rsidRDefault="00F05626">
      <w:pPr>
        <w:pStyle w:val="CommentText"/>
      </w:pPr>
      <w:r>
        <w:rPr>
          <w:rStyle w:val="CommentReference"/>
        </w:rPr>
        <w:annotationRef/>
      </w:r>
      <w:r>
        <w:t xml:space="preserve">This is a very good sentence!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237F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438D0" w16cex:dateUtc="2021-09-21T15: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237F5C" w16cid:durableId="24F438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D4AA5" w14:textId="77777777" w:rsidR="00A1427D" w:rsidRDefault="00A1427D" w:rsidP="00275749">
      <w:r>
        <w:separator/>
      </w:r>
    </w:p>
  </w:endnote>
  <w:endnote w:type="continuationSeparator" w:id="0">
    <w:p w14:paraId="0E49B421" w14:textId="77777777" w:rsidR="00A1427D" w:rsidRDefault="00A1427D" w:rsidP="00275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F52CA" w14:textId="77777777" w:rsidR="00275749" w:rsidRDefault="002757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E6E2F" w14:textId="77777777" w:rsidR="00275749" w:rsidRDefault="002757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6DB09" w14:textId="77777777" w:rsidR="00275749" w:rsidRDefault="002757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12A4D" w14:textId="77777777" w:rsidR="00A1427D" w:rsidRDefault="00A1427D" w:rsidP="00275749">
      <w:r>
        <w:separator/>
      </w:r>
    </w:p>
  </w:footnote>
  <w:footnote w:type="continuationSeparator" w:id="0">
    <w:p w14:paraId="329B6BD6" w14:textId="77777777" w:rsidR="00A1427D" w:rsidRDefault="00A1427D" w:rsidP="00275749">
      <w:r>
        <w:continuationSeparator/>
      </w:r>
    </w:p>
  </w:footnote>
  <w:footnote w:id="1">
    <w:p w14:paraId="26673DCF" w14:textId="46EEF2DC" w:rsidR="005B227E" w:rsidRPr="002464BA" w:rsidRDefault="005B227E" w:rsidP="007B15A1">
      <w:pPr>
        <w:pStyle w:val="FootnoteText"/>
      </w:pPr>
      <w:r>
        <w:rPr>
          <w:rStyle w:val="FootnoteReference"/>
        </w:rPr>
        <w:footnoteRef/>
      </w:r>
      <w:r>
        <w:t xml:space="preserve"> </w:t>
      </w:r>
      <w:r w:rsidR="00516EDF">
        <w:t>Baylor University Diana R. Garland School of Social Work and Institute for the Study of Religions</w:t>
      </w:r>
      <w:r w:rsidR="00F608F4" w:rsidRPr="00F608F4">
        <w:rPr>
          <w:lang w:val="e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3BC2B" w14:textId="77777777" w:rsidR="00275749" w:rsidRDefault="002757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63578" w14:textId="77777777" w:rsidR="00275749" w:rsidRDefault="002757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14DA3" w14:textId="77777777" w:rsidR="00275749" w:rsidRDefault="00275749">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ill, Erin">
    <w15:presenceInfo w15:providerId="AD" w15:userId="S::Erin_A_Hill@baylor.edu::93055568-4e1d-4ab7-b231-d73c7539f9dc"/>
  </w15:person>
  <w15:person w15:author="Yancey, Gaynor">
    <w15:presenceInfo w15:providerId="None" w15:userId="Yancey, Gayn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trackRevisions/>
  <w:defaultTabStop w:val="720"/>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78"/>
    <w:rsid w:val="00017FEC"/>
    <w:rsid w:val="00035057"/>
    <w:rsid w:val="000635AF"/>
    <w:rsid w:val="0007087A"/>
    <w:rsid w:val="000D6E4C"/>
    <w:rsid w:val="000F216D"/>
    <w:rsid w:val="0010792C"/>
    <w:rsid w:val="0011307B"/>
    <w:rsid w:val="001B635A"/>
    <w:rsid w:val="001F4F7C"/>
    <w:rsid w:val="002464BA"/>
    <w:rsid w:val="00275749"/>
    <w:rsid w:val="00283AD0"/>
    <w:rsid w:val="00284832"/>
    <w:rsid w:val="002906D6"/>
    <w:rsid w:val="002B1B0F"/>
    <w:rsid w:val="002B7251"/>
    <w:rsid w:val="00310D08"/>
    <w:rsid w:val="0031784B"/>
    <w:rsid w:val="00327136"/>
    <w:rsid w:val="00355D2E"/>
    <w:rsid w:val="003713AD"/>
    <w:rsid w:val="003821EE"/>
    <w:rsid w:val="003B45E4"/>
    <w:rsid w:val="003C4BE8"/>
    <w:rsid w:val="004622E7"/>
    <w:rsid w:val="00481B26"/>
    <w:rsid w:val="00516EDF"/>
    <w:rsid w:val="00533B98"/>
    <w:rsid w:val="005473A1"/>
    <w:rsid w:val="005B227E"/>
    <w:rsid w:val="005E1CF7"/>
    <w:rsid w:val="00617172"/>
    <w:rsid w:val="006B2CD7"/>
    <w:rsid w:val="006D3064"/>
    <w:rsid w:val="006D5A80"/>
    <w:rsid w:val="006D5D97"/>
    <w:rsid w:val="00730EB0"/>
    <w:rsid w:val="007B15A1"/>
    <w:rsid w:val="0097045B"/>
    <w:rsid w:val="009D58AD"/>
    <w:rsid w:val="00A04E69"/>
    <w:rsid w:val="00A05676"/>
    <w:rsid w:val="00A1427D"/>
    <w:rsid w:val="00A2090E"/>
    <w:rsid w:val="00A77082"/>
    <w:rsid w:val="00A9577B"/>
    <w:rsid w:val="00AB00F1"/>
    <w:rsid w:val="00AC598F"/>
    <w:rsid w:val="00B74CFD"/>
    <w:rsid w:val="00BA12DD"/>
    <w:rsid w:val="00BD126F"/>
    <w:rsid w:val="00C01462"/>
    <w:rsid w:val="00C878EF"/>
    <w:rsid w:val="00CB5F07"/>
    <w:rsid w:val="00CB7373"/>
    <w:rsid w:val="00D05259"/>
    <w:rsid w:val="00D64678"/>
    <w:rsid w:val="00D857CA"/>
    <w:rsid w:val="00DC744E"/>
    <w:rsid w:val="00DE76EC"/>
    <w:rsid w:val="00E43A7D"/>
    <w:rsid w:val="00E83913"/>
    <w:rsid w:val="00ED176B"/>
    <w:rsid w:val="00F05626"/>
    <w:rsid w:val="00F56531"/>
    <w:rsid w:val="00F608F4"/>
    <w:rsid w:val="00F91450"/>
    <w:rsid w:val="00FC1F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640972"/>
  <w15:chartTrackingRefBased/>
  <w15:docId w15:val="{BC8333D3-083E-BA46-AEC4-0B82C7A6E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84832"/>
    <w:rPr>
      <w:color w:val="D29F13"/>
      <w:u w:val="single"/>
    </w:rPr>
  </w:style>
  <w:style w:type="paragraph" w:styleId="Header">
    <w:name w:val="header"/>
    <w:basedOn w:val="Normal"/>
    <w:link w:val="HeaderChar"/>
    <w:uiPriority w:val="99"/>
    <w:unhideWhenUsed/>
    <w:rsid w:val="00275749"/>
    <w:pPr>
      <w:tabs>
        <w:tab w:val="center" w:pos="4680"/>
        <w:tab w:val="right" w:pos="9360"/>
      </w:tabs>
    </w:pPr>
  </w:style>
  <w:style w:type="character" w:customStyle="1" w:styleId="HeaderChar">
    <w:name w:val="Header Char"/>
    <w:basedOn w:val="DefaultParagraphFont"/>
    <w:link w:val="Header"/>
    <w:uiPriority w:val="99"/>
    <w:rsid w:val="00275749"/>
  </w:style>
  <w:style w:type="paragraph" w:styleId="Footer">
    <w:name w:val="footer"/>
    <w:basedOn w:val="Normal"/>
    <w:link w:val="FooterChar"/>
    <w:uiPriority w:val="99"/>
    <w:unhideWhenUsed/>
    <w:rsid w:val="00275749"/>
    <w:pPr>
      <w:tabs>
        <w:tab w:val="center" w:pos="4680"/>
        <w:tab w:val="right" w:pos="9360"/>
      </w:tabs>
    </w:pPr>
  </w:style>
  <w:style w:type="character" w:customStyle="1" w:styleId="FooterChar">
    <w:name w:val="Footer Char"/>
    <w:basedOn w:val="DefaultParagraphFont"/>
    <w:link w:val="Footer"/>
    <w:uiPriority w:val="99"/>
    <w:rsid w:val="00275749"/>
  </w:style>
  <w:style w:type="paragraph" w:styleId="FootnoteText">
    <w:name w:val="footnote text"/>
    <w:basedOn w:val="Normal"/>
    <w:link w:val="FootnoteTextChar"/>
    <w:uiPriority w:val="99"/>
    <w:unhideWhenUsed/>
    <w:rsid w:val="005B227E"/>
    <w:rPr>
      <w:sz w:val="20"/>
      <w:szCs w:val="20"/>
    </w:rPr>
  </w:style>
  <w:style w:type="character" w:customStyle="1" w:styleId="FootnoteTextChar">
    <w:name w:val="Footnote Text Char"/>
    <w:basedOn w:val="DefaultParagraphFont"/>
    <w:link w:val="FootnoteText"/>
    <w:uiPriority w:val="99"/>
    <w:rsid w:val="005B227E"/>
    <w:rPr>
      <w:sz w:val="20"/>
      <w:szCs w:val="20"/>
    </w:rPr>
  </w:style>
  <w:style w:type="character" w:styleId="FootnoteReference">
    <w:name w:val="footnote reference"/>
    <w:basedOn w:val="DefaultParagraphFont"/>
    <w:uiPriority w:val="99"/>
    <w:semiHidden/>
    <w:unhideWhenUsed/>
    <w:rsid w:val="005B227E"/>
    <w:rPr>
      <w:vertAlign w:val="superscript"/>
    </w:rPr>
  </w:style>
  <w:style w:type="paragraph" w:styleId="HTMLPreformatted">
    <w:name w:val="HTML Preformatted"/>
    <w:basedOn w:val="Normal"/>
    <w:link w:val="HTMLPreformattedChar"/>
    <w:uiPriority w:val="99"/>
    <w:semiHidden/>
    <w:unhideWhenUsed/>
    <w:rsid w:val="00F608F4"/>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608F4"/>
    <w:rPr>
      <w:rFonts w:ascii="Consolas" w:hAnsi="Consolas" w:cs="Consolas"/>
      <w:sz w:val="20"/>
      <w:szCs w:val="20"/>
    </w:rPr>
  </w:style>
  <w:style w:type="character" w:styleId="CommentReference">
    <w:name w:val="annotation reference"/>
    <w:basedOn w:val="DefaultParagraphFont"/>
    <w:uiPriority w:val="99"/>
    <w:semiHidden/>
    <w:unhideWhenUsed/>
    <w:rsid w:val="00F05626"/>
    <w:rPr>
      <w:sz w:val="16"/>
      <w:szCs w:val="16"/>
    </w:rPr>
  </w:style>
  <w:style w:type="paragraph" w:styleId="CommentText">
    <w:name w:val="annotation text"/>
    <w:basedOn w:val="Normal"/>
    <w:link w:val="CommentTextChar"/>
    <w:uiPriority w:val="99"/>
    <w:semiHidden/>
    <w:unhideWhenUsed/>
    <w:rsid w:val="00F05626"/>
    <w:rPr>
      <w:sz w:val="20"/>
      <w:szCs w:val="20"/>
    </w:rPr>
  </w:style>
  <w:style w:type="character" w:customStyle="1" w:styleId="CommentTextChar">
    <w:name w:val="Comment Text Char"/>
    <w:basedOn w:val="DefaultParagraphFont"/>
    <w:link w:val="CommentText"/>
    <w:uiPriority w:val="99"/>
    <w:semiHidden/>
    <w:rsid w:val="00F05626"/>
    <w:rPr>
      <w:sz w:val="20"/>
      <w:szCs w:val="20"/>
    </w:rPr>
  </w:style>
  <w:style w:type="paragraph" w:styleId="CommentSubject">
    <w:name w:val="annotation subject"/>
    <w:basedOn w:val="CommentText"/>
    <w:next w:val="CommentText"/>
    <w:link w:val="CommentSubjectChar"/>
    <w:uiPriority w:val="99"/>
    <w:semiHidden/>
    <w:unhideWhenUsed/>
    <w:rsid w:val="00F05626"/>
    <w:rPr>
      <w:b/>
      <w:bCs/>
    </w:rPr>
  </w:style>
  <w:style w:type="character" w:customStyle="1" w:styleId="CommentSubjectChar">
    <w:name w:val="Comment Subject Char"/>
    <w:basedOn w:val="CommentTextChar"/>
    <w:link w:val="CommentSubject"/>
    <w:uiPriority w:val="99"/>
    <w:semiHidden/>
    <w:rsid w:val="00F0562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33771">
      <w:bodyDiv w:val="1"/>
      <w:marLeft w:val="0"/>
      <w:marRight w:val="0"/>
      <w:marTop w:val="0"/>
      <w:marBottom w:val="0"/>
      <w:divBdr>
        <w:top w:val="none" w:sz="0" w:space="0" w:color="auto"/>
        <w:left w:val="none" w:sz="0" w:space="0" w:color="auto"/>
        <w:bottom w:val="none" w:sz="0" w:space="0" w:color="auto"/>
        <w:right w:val="none" w:sz="0" w:space="0" w:color="auto"/>
      </w:divBdr>
    </w:div>
    <w:div w:id="1060011414">
      <w:bodyDiv w:val="1"/>
      <w:marLeft w:val="0"/>
      <w:marRight w:val="0"/>
      <w:marTop w:val="0"/>
      <w:marBottom w:val="0"/>
      <w:divBdr>
        <w:top w:val="none" w:sz="0" w:space="0" w:color="auto"/>
        <w:left w:val="none" w:sz="0" w:space="0" w:color="auto"/>
        <w:bottom w:val="none" w:sz="0" w:space="0" w:color="auto"/>
        <w:right w:val="none" w:sz="0" w:space="0" w:color="auto"/>
      </w:divBdr>
    </w:div>
    <w:div w:id="1400636271">
      <w:bodyDiv w:val="1"/>
      <w:marLeft w:val="0"/>
      <w:marRight w:val="0"/>
      <w:marTop w:val="0"/>
      <w:marBottom w:val="0"/>
      <w:divBdr>
        <w:top w:val="none" w:sz="0" w:space="0" w:color="auto"/>
        <w:left w:val="none" w:sz="0" w:space="0" w:color="auto"/>
        <w:bottom w:val="none" w:sz="0" w:space="0" w:color="auto"/>
        <w:right w:val="none" w:sz="0" w:space="0" w:color="auto"/>
      </w:divBdr>
    </w:div>
    <w:div w:id="191982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6391E-12F6-2B41-AE6A-DC6EBA572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1364</Words>
  <Characters>7777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Esparza Ochoa, Juan Carlos</dc:creator>
  <cp:keywords/>
  <dc:description/>
  <cp:lastModifiedBy>Yancey, Gaynor</cp:lastModifiedBy>
  <cp:revision>2</cp:revision>
  <dcterms:created xsi:type="dcterms:W3CDTF">2021-09-21T16:56:00Z</dcterms:created>
  <dcterms:modified xsi:type="dcterms:W3CDTF">2021-09-21T16:56:00Z</dcterms:modified>
</cp:coreProperties>
</file>